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11B95" w14:textId="60FA42DF" w:rsidR="001333ED" w:rsidRDefault="001333ED" w:rsidP="001834FB">
      <w:pPr>
        <w:widowControl w:val="0"/>
        <w:autoSpaceDE w:val="0"/>
        <w:autoSpaceDN w:val="0"/>
        <w:adjustRightInd w:val="0"/>
        <w:jc w:val="center"/>
        <w:outlineLvl w:val="0"/>
        <w:rPr>
          <w:rFonts w:asciiTheme="minorHAnsi" w:hAnsiTheme="minorHAnsi" w:cs="Arial"/>
          <w:sz w:val="40"/>
          <w:szCs w:val="40"/>
        </w:rPr>
      </w:pPr>
      <w:bookmarkStart w:id="0" w:name="_GoBack"/>
      <w:bookmarkEnd w:id="0"/>
      <w:r w:rsidRPr="00BF228B">
        <w:rPr>
          <w:rFonts w:asciiTheme="minorHAnsi" w:hAnsiTheme="minorHAnsi" w:cs="Arial"/>
          <w:sz w:val="40"/>
          <w:szCs w:val="40"/>
        </w:rPr>
        <w:t>Final Report</w:t>
      </w:r>
      <w:r w:rsidR="008678D5">
        <w:rPr>
          <w:rFonts w:asciiTheme="minorHAnsi" w:hAnsiTheme="minorHAnsi" w:cs="Arial"/>
          <w:sz w:val="40"/>
          <w:szCs w:val="40"/>
        </w:rPr>
        <w:t xml:space="preserve"> of Aircraft Design</w:t>
      </w:r>
    </w:p>
    <w:p w14:paraId="4EC7C5C0" w14:textId="3F8C36A5" w:rsidR="008678D5" w:rsidRPr="008678D5" w:rsidRDefault="008678D5" w:rsidP="008678D5">
      <w:pPr>
        <w:widowControl w:val="0"/>
        <w:autoSpaceDE w:val="0"/>
        <w:autoSpaceDN w:val="0"/>
        <w:adjustRightInd w:val="0"/>
        <w:jc w:val="right"/>
        <w:outlineLvl w:val="0"/>
        <w:rPr>
          <w:rFonts w:asciiTheme="minorHAnsi" w:hAnsiTheme="minorHAnsi" w:cs="Arial"/>
          <w:sz w:val="28"/>
          <w:szCs w:val="28"/>
        </w:rPr>
      </w:pPr>
      <w:r w:rsidRPr="008678D5">
        <w:rPr>
          <w:rFonts w:asciiTheme="minorHAnsi" w:hAnsiTheme="minorHAnsi" w:cs="Arial"/>
          <w:sz w:val="28"/>
          <w:szCs w:val="28"/>
        </w:rPr>
        <w:t>for specific delivery purpose</w:t>
      </w:r>
    </w:p>
    <w:p w14:paraId="0A2BF51B" w14:textId="77777777" w:rsidR="001333ED" w:rsidRPr="00DF43FE" w:rsidRDefault="001333ED" w:rsidP="001333ED">
      <w:pPr>
        <w:widowControl w:val="0"/>
        <w:autoSpaceDE w:val="0"/>
        <w:autoSpaceDN w:val="0"/>
        <w:adjustRightInd w:val="0"/>
        <w:jc w:val="center"/>
        <w:rPr>
          <w:rFonts w:asciiTheme="minorHAnsi" w:hAnsiTheme="minorHAnsi" w:cs="Arial"/>
          <w:sz w:val="28"/>
          <w:szCs w:val="28"/>
        </w:rPr>
      </w:pPr>
    </w:p>
    <w:p w14:paraId="5366B558" w14:textId="77777777" w:rsidR="001333ED" w:rsidRPr="00DF43FE" w:rsidRDefault="001333ED" w:rsidP="001333ED">
      <w:pPr>
        <w:widowControl w:val="0"/>
        <w:autoSpaceDE w:val="0"/>
        <w:autoSpaceDN w:val="0"/>
        <w:adjustRightInd w:val="0"/>
        <w:rPr>
          <w:rFonts w:asciiTheme="minorHAnsi" w:hAnsiTheme="minorHAnsi" w:cs="Arial"/>
          <w:sz w:val="28"/>
          <w:szCs w:val="28"/>
        </w:rPr>
      </w:pPr>
    </w:p>
    <w:p w14:paraId="2647D513" w14:textId="77777777" w:rsidR="001333ED" w:rsidRPr="00817E97" w:rsidRDefault="001333ED" w:rsidP="001834FB">
      <w:pPr>
        <w:widowControl w:val="0"/>
        <w:autoSpaceDE w:val="0"/>
        <w:autoSpaceDN w:val="0"/>
        <w:adjustRightInd w:val="0"/>
        <w:outlineLvl w:val="0"/>
        <w:rPr>
          <w:rFonts w:asciiTheme="minorHAnsi" w:hAnsiTheme="minorHAnsi" w:cs="Arial"/>
          <w:sz w:val="28"/>
          <w:szCs w:val="28"/>
        </w:rPr>
      </w:pPr>
      <w:r w:rsidRPr="00817E97">
        <w:rPr>
          <w:rFonts w:asciiTheme="minorHAnsi" w:hAnsiTheme="minorHAnsi" w:cs="Arial"/>
          <w:sz w:val="28"/>
          <w:szCs w:val="28"/>
        </w:rPr>
        <w:t>Team members</w:t>
      </w:r>
    </w:p>
    <w:p w14:paraId="2CC60728" w14:textId="217A0859" w:rsidR="001333ED" w:rsidRPr="00817E97" w:rsidRDefault="005908E1" w:rsidP="001834FB">
      <w:pPr>
        <w:widowControl w:val="0"/>
        <w:autoSpaceDE w:val="0"/>
        <w:autoSpaceDN w:val="0"/>
        <w:adjustRightInd w:val="0"/>
        <w:outlineLvl w:val="0"/>
        <w:rPr>
          <w:rFonts w:asciiTheme="minorHAnsi" w:hAnsiTheme="minorHAnsi" w:cs="Arial"/>
        </w:rPr>
      </w:pPr>
      <w:r w:rsidRPr="00817E97">
        <w:rPr>
          <w:rFonts w:asciiTheme="minorHAnsi" w:hAnsiTheme="minorHAnsi" w:cs="Arial"/>
        </w:rPr>
        <w:t>Qi Zeng, Master</w:t>
      </w:r>
      <w:r w:rsidR="00BF228B" w:rsidRPr="00817E97">
        <w:rPr>
          <w:rFonts w:asciiTheme="minorHAnsi" w:hAnsiTheme="minorHAnsi" w:cs="Arial"/>
        </w:rPr>
        <w:t xml:space="preserve">, </w:t>
      </w:r>
      <w:r w:rsidR="00542369" w:rsidRPr="00817E97">
        <w:rPr>
          <w:rFonts w:asciiTheme="minorHAnsi" w:hAnsiTheme="minorHAnsi" w:cs="Arial"/>
        </w:rPr>
        <w:t>team leader, main presenter, work of some calculation</w:t>
      </w:r>
    </w:p>
    <w:p w14:paraId="013537F3" w14:textId="0D9EA1D3" w:rsidR="005908E1" w:rsidRPr="00817E97" w:rsidRDefault="005908E1" w:rsidP="001834FB">
      <w:pPr>
        <w:widowControl w:val="0"/>
        <w:autoSpaceDE w:val="0"/>
        <w:autoSpaceDN w:val="0"/>
        <w:adjustRightInd w:val="0"/>
        <w:outlineLvl w:val="0"/>
        <w:rPr>
          <w:rFonts w:asciiTheme="minorHAnsi" w:hAnsiTheme="minorHAnsi" w:cs="Arial"/>
        </w:rPr>
      </w:pPr>
      <w:proofErr w:type="spellStart"/>
      <w:r w:rsidRPr="00817E97">
        <w:rPr>
          <w:rFonts w:asciiTheme="minorHAnsi" w:hAnsiTheme="minorHAnsi" w:cs="Arial"/>
        </w:rPr>
        <w:t>Hongru</w:t>
      </w:r>
      <w:proofErr w:type="spellEnd"/>
      <w:r w:rsidRPr="00817E97">
        <w:rPr>
          <w:rFonts w:asciiTheme="minorHAnsi" w:hAnsiTheme="minorHAnsi" w:cs="Arial"/>
        </w:rPr>
        <w:t xml:space="preserve"> Wang, Master</w:t>
      </w:r>
      <w:r w:rsidR="00BF228B" w:rsidRPr="00817E97">
        <w:rPr>
          <w:rFonts w:asciiTheme="minorHAnsi" w:hAnsiTheme="minorHAnsi" w:cs="Arial"/>
        </w:rPr>
        <w:t xml:space="preserve">, </w:t>
      </w:r>
      <w:r w:rsidR="00542369" w:rsidRPr="00817E97">
        <w:rPr>
          <w:rFonts w:asciiTheme="minorHAnsi" w:hAnsiTheme="minorHAnsi" w:cs="Arial"/>
        </w:rPr>
        <w:t xml:space="preserve">delivery system design, </w:t>
      </w:r>
      <w:r w:rsidR="00542369" w:rsidRPr="00817E97">
        <w:rPr>
          <w:rFonts w:asciiTheme="minorHAnsi" w:hAnsiTheme="minorHAnsi" w:cs="Arial"/>
        </w:rPr>
        <w:t>work of some calculation</w:t>
      </w:r>
    </w:p>
    <w:p w14:paraId="0A87833D" w14:textId="71D23A58" w:rsidR="005908E1" w:rsidRPr="00817E97" w:rsidRDefault="005908E1" w:rsidP="001834FB">
      <w:pPr>
        <w:widowControl w:val="0"/>
        <w:autoSpaceDE w:val="0"/>
        <w:autoSpaceDN w:val="0"/>
        <w:adjustRightInd w:val="0"/>
        <w:outlineLvl w:val="0"/>
        <w:rPr>
          <w:rFonts w:asciiTheme="minorHAnsi" w:hAnsiTheme="minorHAnsi" w:cs="Arial"/>
        </w:rPr>
      </w:pPr>
      <w:r w:rsidRPr="00817E97">
        <w:rPr>
          <w:rFonts w:asciiTheme="minorHAnsi" w:hAnsiTheme="minorHAnsi" w:cs="Arial"/>
        </w:rPr>
        <w:t>Dian Liu, Master</w:t>
      </w:r>
      <w:r w:rsidR="00BF228B" w:rsidRPr="00817E97">
        <w:rPr>
          <w:rFonts w:asciiTheme="minorHAnsi" w:hAnsiTheme="minorHAnsi" w:cs="Arial"/>
        </w:rPr>
        <w:t xml:space="preserve">, </w:t>
      </w:r>
      <w:r w:rsidR="00D53661">
        <w:rPr>
          <w:rFonts w:asciiTheme="minorHAnsi" w:hAnsiTheme="minorHAnsi" w:cs="Arial"/>
        </w:rPr>
        <w:t xml:space="preserve">weight analysis, </w:t>
      </w:r>
      <w:r w:rsidR="00542369" w:rsidRPr="00817E97">
        <w:rPr>
          <w:rFonts w:asciiTheme="minorHAnsi" w:hAnsiTheme="minorHAnsi" w:cs="Arial"/>
        </w:rPr>
        <w:t>work of some calculation</w:t>
      </w:r>
    </w:p>
    <w:p w14:paraId="2D2E88D3" w14:textId="3B42D2D2" w:rsidR="001333ED" w:rsidRPr="00817E97" w:rsidRDefault="005908E1" w:rsidP="001834FB">
      <w:pPr>
        <w:widowControl w:val="0"/>
        <w:autoSpaceDE w:val="0"/>
        <w:autoSpaceDN w:val="0"/>
        <w:adjustRightInd w:val="0"/>
        <w:outlineLvl w:val="0"/>
        <w:rPr>
          <w:rFonts w:asciiTheme="minorHAnsi" w:hAnsiTheme="minorHAnsi" w:cs="Arial"/>
        </w:rPr>
      </w:pPr>
      <w:proofErr w:type="spellStart"/>
      <w:r w:rsidRPr="00817E97">
        <w:rPr>
          <w:rFonts w:asciiTheme="minorHAnsi" w:hAnsiTheme="minorHAnsi" w:cs="Arial"/>
        </w:rPr>
        <w:t>Peiwen</w:t>
      </w:r>
      <w:proofErr w:type="spellEnd"/>
      <w:r w:rsidRPr="00817E97">
        <w:rPr>
          <w:rFonts w:asciiTheme="minorHAnsi" w:hAnsiTheme="minorHAnsi" w:cs="Arial"/>
        </w:rPr>
        <w:t xml:space="preserve"> Yang, Master</w:t>
      </w:r>
      <w:r w:rsidR="00BF228B" w:rsidRPr="00817E97">
        <w:rPr>
          <w:rFonts w:asciiTheme="minorHAnsi" w:hAnsiTheme="minorHAnsi" w:cs="Arial"/>
        </w:rPr>
        <w:t xml:space="preserve">, </w:t>
      </w:r>
      <w:r w:rsidR="00542369" w:rsidRPr="00817E97">
        <w:rPr>
          <w:rFonts w:asciiTheme="minorHAnsi" w:hAnsiTheme="minorHAnsi" w:cs="Arial"/>
        </w:rPr>
        <w:t xml:space="preserve">model design, </w:t>
      </w:r>
      <w:r w:rsidR="00542369" w:rsidRPr="00817E97">
        <w:rPr>
          <w:rFonts w:asciiTheme="minorHAnsi" w:hAnsiTheme="minorHAnsi" w:cs="Arial"/>
        </w:rPr>
        <w:t>work of some calculation</w:t>
      </w:r>
    </w:p>
    <w:p w14:paraId="5DABCF4A" w14:textId="77777777" w:rsidR="005908E1" w:rsidRPr="00DF43FE" w:rsidRDefault="005908E1" w:rsidP="005908E1">
      <w:pPr>
        <w:widowControl w:val="0"/>
        <w:autoSpaceDE w:val="0"/>
        <w:autoSpaceDN w:val="0"/>
        <w:adjustRightInd w:val="0"/>
        <w:rPr>
          <w:rFonts w:asciiTheme="minorHAnsi" w:hAnsiTheme="minorHAnsi" w:cs="Arial"/>
          <w:sz w:val="28"/>
          <w:szCs w:val="28"/>
        </w:rPr>
      </w:pPr>
    </w:p>
    <w:p w14:paraId="772843BA" w14:textId="77777777" w:rsidR="001333ED" w:rsidRPr="00DF43FE" w:rsidRDefault="001333ED" w:rsidP="001834FB">
      <w:pPr>
        <w:widowControl w:val="0"/>
        <w:autoSpaceDE w:val="0"/>
        <w:autoSpaceDN w:val="0"/>
        <w:adjustRightInd w:val="0"/>
        <w:outlineLvl w:val="0"/>
        <w:rPr>
          <w:rFonts w:asciiTheme="minorHAnsi" w:hAnsiTheme="minorHAnsi" w:cs="Arial"/>
          <w:sz w:val="28"/>
          <w:szCs w:val="28"/>
        </w:rPr>
      </w:pPr>
      <w:r w:rsidRPr="00DF43FE">
        <w:rPr>
          <w:rFonts w:asciiTheme="minorHAnsi" w:hAnsiTheme="minorHAnsi" w:cs="Arial"/>
          <w:sz w:val="28"/>
          <w:szCs w:val="28"/>
        </w:rPr>
        <w:t>Requirement</w:t>
      </w:r>
    </w:p>
    <w:p w14:paraId="5EBB380B" w14:textId="77777777" w:rsidR="001333ED" w:rsidRPr="00DF43FE" w:rsidRDefault="001333ED" w:rsidP="001333ED">
      <w:pPr>
        <w:widowControl w:val="0"/>
        <w:autoSpaceDE w:val="0"/>
        <w:autoSpaceDN w:val="0"/>
        <w:adjustRightInd w:val="0"/>
        <w:rPr>
          <w:rFonts w:asciiTheme="minorHAnsi" w:hAnsiTheme="minorHAnsi" w:cs="Arial"/>
          <w:sz w:val="20"/>
          <w:szCs w:val="20"/>
        </w:rPr>
      </w:pPr>
    </w:p>
    <w:p w14:paraId="4F61F967" w14:textId="77777777" w:rsidR="001333ED" w:rsidRPr="00DF43FE" w:rsidRDefault="001333ED" w:rsidP="001834FB">
      <w:pPr>
        <w:widowControl w:val="0"/>
        <w:autoSpaceDE w:val="0"/>
        <w:autoSpaceDN w:val="0"/>
        <w:adjustRightInd w:val="0"/>
        <w:outlineLvl w:val="0"/>
        <w:rPr>
          <w:ins w:id="1" w:author="simha.dodbele" w:date="2005-03-08T19:17:00Z"/>
          <w:rFonts w:asciiTheme="minorHAnsi" w:hAnsiTheme="minorHAnsi" w:cs="Arial"/>
        </w:rPr>
      </w:pPr>
      <w:r w:rsidRPr="00DF43FE">
        <w:rPr>
          <w:rFonts w:asciiTheme="minorHAnsi" w:hAnsiTheme="minorHAnsi" w:cs="Arial"/>
        </w:rPr>
        <w:t>Conceptual design project</w:t>
      </w:r>
    </w:p>
    <w:p w14:paraId="7CA9C479" w14:textId="77777777" w:rsidR="001333ED" w:rsidRPr="00DF43FE" w:rsidRDefault="001333ED" w:rsidP="001333ED">
      <w:pPr>
        <w:widowControl w:val="0"/>
        <w:autoSpaceDE w:val="0"/>
        <w:autoSpaceDN w:val="0"/>
        <w:adjustRightInd w:val="0"/>
        <w:rPr>
          <w:ins w:id="2" w:author="simha.dodbele" w:date="2005-03-08T19:17:00Z"/>
          <w:rFonts w:asciiTheme="minorHAnsi" w:hAnsiTheme="minorHAnsi" w:cs="Arial"/>
          <w:b/>
          <w:bCs/>
        </w:rPr>
      </w:pPr>
    </w:p>
    <w:p w14:paraId="17E350EB" w14:textId="77777777" w:rsidR="001333ED" w:rsidRPr="00DF43FE" w:rsidRDefault="001333ED" w:rsidP="001333ED">
      <w:pPr>
        <w:rPr>
          <w:rFonts w:asciiTheme="minorHAnsi" w:hAnsiTheme="minorHAnsi"/>
        </w:rPr>
      </w:pPr>
      <w:r w:rsidRPr="00DF43FE">
        <w:rPr>
          <w:rFonts w:asciiTheme="minorHAnsi" w:hAnsiTheme="minorHAnsi"/>
        </w:rPr>
        <w:t xml:space="preserve">A company based in Virginia decided to build propeller airplanes to airdrop packages directly to the customers in Richmond, VA on a trial basis. The airplane will take-off from DCA and will fly into airspace of Richmond, VA and deliver packages around Richmond and fly back to DCA.  Put together a conceptual design with total life time cost for acquisition of 20 airplanes. </w:t>
      </w:r>
    </w:p>
    <w:p w14:paraId="06A3FDB3" w14:textId="77777777" w:rsidR="001333ED" w:rsidRPr="00DF43FE" w:rsidRDefault="001333ED" w:rsidP="001333ED">
      <w:pPr>
        <w:rPr>
          <w:rFonts w:asciiTheme="minorHAnsi" w:hAnsiTheme="minorHAnsi"/>
        </w:rPr>
      </w:pPr>
    </w:p>
    <w:p w14:paraId="5C486397" w14:textId="77777777" w:rsidR="001333ED" w:rsidRPr="00DF43FE" w:rsidRDefault="001333ED" w:rsidP="001333ED">
      <w:pPr>
        <w:rPr>
          <w:rFonts w:asciiTheme="minorHAnsi" w:hAnsiTheme="minorHAnsi"/>
        </w:rPr>
      </w:pPr>
      <w:r w:rsidRPr="00DF43FE">
        <w:rPr>
          <w:rFonts w:asciiTheme="minorHAnsi" w:hAnsiTheme="minorHAnsi"/>
        </w:rPr>
        <w:t xml:space="preserve">Crew: 3 (pilot, copilot, </w:t>
      </w:r>
      <w:proofErr w:type="gramStart"/>
      <w:r w:rsidRPr="00DF43FE">
        <w:rPr>
          <w:rFonts w:asciiTheme="minorHAnsi" w:hAnsiTheme="minorHAnsi"/>
        </w:rPr>
        <w:t>One</w:t>
      </w:r>
      <w:proofErr w:type="gramEnd"/>
      <w:r w:rsidRPr="00DF43FE">
        <w:rPr>
          <w:rFonts w:asciiTheme="minorHAnsi" w:hAnsiTheme="minorHAnsi"/>
        </w:rPr>
        <w:t xml:space="preserve"> technician to handle deliveries)</w:t>
      </w:r>
    </w:p>
    <w:p w14:paraId="60216E19" w14:textId="77777777" w:rsidR="001333ED" w:rsidRPr="00DF43FE" w:rsidRDefault="001333ED" w:rsidP="001333ED">
      <w:pPr>
        <w:rPr>
          <w:rFonts w:asciiTheme="minorHAnsi" w:hAnsiTheme="minorHAnsi"/>
        </w:rPr>
      </w:pPr>
      <w:r w:rsidRPr="00DF43FE">
        <w:rPr>
          <w:rFonts w:asciiTheme="minorHAnsi" w:hAnsiTheme="minorHAnsi"/>
        </w:rPr>
        <w:t xml:space="preserve">Each crew member’s weight is 150 lbs. Let each crew member be allowed to carry one small suitcase not weighing more than 10 </w:t>
      </w:r>
      <w:proofErr w:type="spellStart"/>
      <w:r w:rsidRPr="00DF43FE">
        <w:rPr>
          <w:rFonts w:asciiTheme="minorHAnsi" w:hAnsiTheme="minorHAnsi"/>
        </w:rPr>
        <w:t>lbs</w:t>
      </w:r>
      <w:proofErr w:type="spellEnd"/>
      <w:r w:rsidRPr="00DF43FE">
        <w:rPr>
          <w:rFonts w:asciiTheme="minorHAnsi" w:hAnsiTheme="minorHAnsi"/>
        </w:rPr>
        <w:t xml:space="preserve"> each.</w:t>
      </w:r>
    </w:p>
    <w:p w14:paraId="7D89918A" w14:textId="77777777" w:rsidR="001333ED" w:rsidRPr="00DF43FE" w:rsidRDefault="001333ED" w:rsidP="001333ED">
      <w:pPr>
        <w:rPr>
          <w:rFonts w:asciiTheme="minorHAnsi" w:hAnsiTheme="minorHAnsi"/>
        </w:rPr>
      </w:pPr>
    </w:p>
    <w:p w14:paraId="21A160E2" w14:textId="77777777" w:rsidR="001333ED" w:rsidRPr="00DF43FE" w:rsidRDefault="001333ED" w:rsidP="001333ED">
      <w:pPr>
        <w:rPr>
          <w:rFonts w:asciiTheme="minorHAnsi" w:hAnsiTheme="minorHAnsi"/>
        </w:rPr>
      </w:pPr>
      <w:r w:rsidRPr="00DF43FE">
        <w:rPr>
          <w:rFonts w:asciiTheme="minorHAnsi" w:hAnsiTheme="minorHAnsi"/>
        </w:rPr>
        <w:t>Payload:</w:t>
      </w:r>
    </w:p>
    <w:p w14:paraId="117B3D2E" w14:textId="65D755D3" w:rsidR="001333ED" w:rsidRPr="00DF43FE" w:rsidRDefault="001333ED" w:rsidP="001333ED">
      <w:pPr>
        <w:rPr>
          <w:rFonts w:asciiTheme="minorHAnsi" w:hAnsiTheme="minorHAnsi"/>
        </w:rPr>
      </w:pPr>
      <w:r w:rsidRPr="00DF43FE">
        <w:rPr>
          <w:rFonts w:asciiTheme="minorHAnsi" w:hAnsiTheme="minorHAnsi"/>
        </w:rPr>
        <w:t>20 dell desktop computers (</w:t>
      </w:r>
      <w:hyperlink r:id="rId7" w:history="1">
        <w:r w:rsidRPr="00DF43FE">
          <w:rPr>
            <w:rStyle w:val="Hyperlink"/>
            <w:rFonts w:asciiTheme="minorHAnsi" w:hAnsiTheme="minorHAnsi"/>
          </w:rPr>
          <w:t>http://www.dell.com/us/business/p/latitude-e5570-laptop/pd?ref=PD_Family</w:t>
        </w:r>
      </w:hyperlink>
      <w:r w:rsidRPr="00DF43FE">
        <w:rPr>
          <w:rFonts w:asciiTheme="minorHAnsi" w:hAnsiTheme="minorHAnsi"/>
        </w:rPr>
        <w:t>). Each computer need to be delivered to 20 customers backyards in the following places (assume that one customer lives in each of these places).</w:t>
      </w:r>
    </w:p>
    <w:p w14:paraId="3FE6CD2D" w14:textId="77777777" w:rsidR="001333ED" w:rsidRPr="00DF43FE" w:rsidRDefault="001333ED" w:rsidP="001333ED">
      <w:pPr>
        <w:rPr>
          <w:rFonts w:asciiTheme="minorHAnsi" w:hAnsiTheme="minorHAnsi"/>
        </w:rPr>
      </w:pPr>
    </w:p>
    <w:p w14:paraId="145A0B6C"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Henrico</w:t>
      </w:r>
    </w:p>
    <w:p w14:paraId="5D74DA11"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Richmond</w:t>
      </w:r>
    </w:p>
    <w:p w14:paraId="66DEA1FA"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Wyndham</w:t>
      </w:r>
    </w:p>
    <w:p w14:paraId="05F8F1EE"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Goochland</w:t>
      </w:r>
    </w:p>
    <w:p w14:paraId="3A65DF79"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Moseley</w:t>
      </w:r>
    </w:p>
    <w:p w14:paraId="713AFEA5"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Chesterfield</w:t>
      </w:r>
    </w:p>
    <w:p w14:paraId="7F47EA09" w14:textId="77777777" w:rsidR="001333ED" w:rsidRPr="00DF43FE" w:rsidRDefault="001333ED" w:rsidP="001333ED">
      <w:pPr>
        <w:numPr>
          <w:ilvl w:val="0"/>
          <w:numId w:val="1"/>
        </w:numPr>
        <w:rPr>
          <w:rFonts w:asciiTheme="minorHAnsi" w:hAnsiTheme="minorHAnsi"/>
        </w:rPr>
      </w:pPr>
      <w:proofErr w:type="spellStart"/>
      <w:r w:rsidRPr="00DF43FE">
        <w:rPr>
          <w:rFonts w:asciiTheme="minorHAnsi" w:hAnsiTheme="minorHAnsi"/>
        </w:rPr>
        <w:t>Bensley</w:t>
      </w:r>
      <w:proofErr w:type="spellEnd"/>
    </w:p>
    <w:p w14:paraId="04EA6345"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Mechanicsville</w:t>
      </w:r>
    </w:p>
    <w:p w14:paraId="2EEEF541"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Hopewell</w:t>
      </w:r>
    </w:p>
    <w:p w14:paraId="20439861"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New Kent</w:t>
      </w:r>
    </w:p>
    <w:p w14:paraId="5C398BF1"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West Point</w:t>
      </w:r>
    </w:p>
    <w:p w14:paraId="26BA7A10"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King William</w:t>
      </w:r>
    </w:p>
    <w:p w14:paraId="5AE985A9"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Powhatan</w:t>
      </w:r>
    </w:p>
    <w:p w14:paraId="4BB99A08" w14:textId="77777777" w:rsidR="001333ED" w:rsidRPr="00DF43FE" w:rsidRDefault="001333ED" w:rsidP="001333ED">
      <w:pPr>
        <w:numPr>
          <w:ilvl w:val="0"/>
          <w:numId w:val="1"/>
        </w:numPr>
        <w:rPr>
          <w:rFonts w:asciiTheme="minorHAnsi" w:hAnsiTheme="minorHAnsi"/>
        </w:rPr>
      </w:pPr>
      <w:proofErr w:type="spellStart"/>
      <w:r w:rsidRPr="00DF43FE">
        <w:rPr>
          <w:rFonts w:asciiTheme="minorHAnsi" w:hAnsiTheme="minorHAnsi"/>
        </w:rPr>
        <w:t>Jetersville</w:t>
      </w:r>
      <w:proofErr w:type="spellEnd"/>
    </w:p>
    <w:p w14:paraId="2A57057E"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lastRenderedPageBreak/>
        <w:t>Chester</w:t>
      </w:r>
    </w:p>
    <w:p w14:paraId="677A6B6B"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Petersburg</w:t>
      </w:r>
    </w:p>
    <w:p w14:paraId="5E77CDFF"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Charles City</w:t>
      </w:r>
    </w:p>
    <w:p w14:paraId="35269F95"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Prince George</w:t>
      </w:r>
    </w:p>
    <w:p w14:paraId="25C4D8D8"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Bon Air</w:t>
      </w:r>
    </w:p>
    <w:p w14:paraId="0BBF9569" w14:textId="77777777" w:rsidR="001333ED" w:rsidRPr="00DF43FE" w:rsidRDefault="001333ED" w:rsidP="001333ED">
      <w:pPr>
        <w:numPr>
          <w:ilvl w:val="0"/>
          <w:numId w:val="1"/>
        </w:numPr>
        <w:rPr>
          <w:rFonts w:asciiTheme="minorHAnsi" w:hAnsiTheme="minorHAnsi"/>
        </w:rPr>
      </w:pPr>
      <w:r w:rsidRPr="00DF43FE">
        <w:rPr>
          <w:rFonts w:asciiTheme="minorHAnsi" w:hAnsiTheme="minorHAnsi"/>
        </w:rPr>
        <w:t>Glen Allen</w:t>
      </w:r>
    </w:p>
    <w:p w14:paraId="4FD3A6CC" w14:textId="77777777" w:rsidR="001333ED" w:rsidRPr="00DF43FE" w:rsidRDefault="001333ED" w:rsidP="001333ED">
      <w:pPr>
        <w:rPr>
          <w:rFonts w:asciiTheme="minorHAnsi" w:hAnsiTheme="minorHAnsi"/>
        </w:rPr>
      </w:pPr>
    </w:p>
    <w:p w14:paraId="05B2CF28" w14:textId="77777777" w:rsidR="001333ED" w:rsidRPr="00DF43FE" w:rsidRDefault="001333ED" w:rsidP="001834FB">
      <w:pPr>
        <w:outlineLvl w:val="0"/>
        <w:rPr>
          <w:rFonts w:asciiTheme="minorHAnsi" w:hAnsiTheme="minorHAnsi"/>
        </w:rPr>
      </w:pPr>
      <w:r w:rsidRPr="00DF43FE">
        <w:rPr>
          <w:rFonts w:asciiTheme="minorHAnsi" w:hAnsiTheme="minorHAnsi"/>
        </w:rPr>
        <w:t>They can be dropped gently in the customers’ backyard by one of the following ways</w:t>
      </w:r>
    </w:p>
    <w:p w14:paraId="37C1EC5A" w14:textId="77777777" w:rsidR="001333ED" w:rsidRPr="00DF43FE" w:rsidRDefault="001333ED" w:rsidP="001333ED">
      <w:pPr>
        <w:numPr>
          <w:ilvl w:val="0"/>
          <w:numId w:val="2"/>
        </w:numPr>
        <w:rPr>
          <w:rFonts w:asciiTheme="minorHAnsi" w:hAnsiTheme="minorHAnsi"/>
        </w:rPr>
      </w:pPr>
      <w:r w:rsidRPr="00DF43FE">
        <w:rPr>
          <w:rFonts w:asciiTheme="minorHAnsi" w:hAnsiTheme="minorHAnsi"/>
        </w:rPr>
        <w:t>Using drones (you need to buy them) and the drones will be returned later to the company within 15 days of the delivery. You need to calculate cost of the drones. You do not have to design drones. Need to factor in cost of returning. How to recover the cost if they are not returned?</w:t>
      </w:r>
    </w:p>
    <w:p w14:paraId="259502BA" w14:textId="77777777" w:rsidR="001333ED" w:rsidRPr="00DF43FE" w:rsidRDefault="001333ED" w:rsidP="001333ED">
      <w:pPr>
        <w:ind w:left="360"/>
        <w:rPr>
          <w:rFonts w:asciiTheme="minorHAnsi" w:hAnsiTheme="minorHAnsi"/>
        </w:rPr>
      </w:pPr>
    </w:p>
    <w:p w14:paraId="60965EBA" w14:textId="77777777" w:rsidR="001333ED" w:rsidRPr="00DF43FE" w:rsidRDefault="001333ED" w:rsidP="001333ED">
      <w:pPr>
        <w:numPr>
          <w:ilvl w:val="0"/>
          <w:numId w:val="2"/>
        </w:numPr>
        <w:rPr>
          <w:rFonts w:asciiTheme="minorHAnsi" w:hAnsiTheme="minorHAnsi"/>
        </w:rPr>
      </w:pPr>
      <w:r w:rsidRPr="00DF43FE">
        <w:rPr>
          <w:rFonts w:asciiTheme="minorHAnsi" w:hAnsiTheme="minorHAnsi"/>
        </w:rPr>
        <w:t xml:space="preserve">GPS guided package covers with parachutes (you need to buy them). The GPS covers </w:t>
      </w:r>
      <w:proofErr w:type="gramStart"/>
      <w:r w:rsidRPr="00DF43FE">
        <w:rPr>
          <w:rFonts w:asciiTheme="minorHAnsi" w:hAnsiTheme="minorHAnsi"/>
        </w:rPr>
        <w:t>will have to</w:t>
      </w:r>
      <w:proofErr w:type="gramEnd"/>
      <w:r w:rsidRPr="00DF43FE">
        <w:rPr>
          <w:rFonts w:asciiTheme="minorHAnsi" w:hAnsiTheme="minorHAnsi"/>
        </w:rPr>
        <w:t xml:space="preserve"> be returned within 15 days of the delivery. You need to calculate cost of the GPS guided packages. You do not have to design GPS guided packages. Need to factor in cost of returning. How to recover the cost if they are not returned?</w:t>
      </w:r>
    </w:p>
    <w:p w14:paraId="03BCF884" w14:textId="77777777" w:rsidR="001333ED" w:rsidRPr="00DF43FE" w:rsidRDefault="001333ED" w:rsidP="001333ED">
      <w:pPr>
        <w:numPr>
          <w:ilvl w:val="0"/>
          <w:numId w:val="2"/>
        </w:numPr>
        <w:rPr>
          <w:rFonts w:asciiTheme="minorHAnsi" w:hAnsiTheme="minorHAnsi"/>
        </w:rPr>
      </w:pPr>
      <w:r w:rsidRPr="00DF43FE">
        <w:rPr>
          <w:rFonts w:asciiTheme="minorHAnsi" w:hAnsiTheme="minorHAnsi"/>
        </w:rPr>
        <w:t>Other innovative means. You need to buy them and should be returned to the company within 15 days of delivery. Need to factor in cost of returning. How to recover the cost if they are not returned?</w:t>
      </w:r>
    </w:p>
    <w:p w14:paraId="408C0CB0" w14:textId="77777777" w:rsidR="001333ED" w:rsidRPr="00DF43FE" w:rsidRDefault="001333ED" w:rsidP="001333ED">
      <w:pPr>
        <w:rPr>
          <w:rFonts w:asciiTheme="minorHAnsi" w:hAnsiTheme="minorHAnsi"/>
        </w:rPr>
      </w:pPr>
    </w:p>
    <w:p w14:paraId="57CF9494" w14:textId="77777777" w:rsidR="001333ED" w:rsidRPr="00DF43FE" w:rsidRDefault="001333ED" w:rsidP="001333ED">
      <w:pPr>
        <w:rPr>
          <w:rFonts w:asciiTheme="minorHAnsi" w:hAnsiTheme="minorHAnsi"/>
        </w:rPr>
      </w:pPr>
      <w:r w:rsidRPr="00DF43FE">
        <w:rPr>
          <w:rFonts w:asciiTheme="minorHAnsi" w:hAnsiTheme="minorHAnsi"/>
        </w:rPr>
        <w:t>The design involves not only (a) Design of the propeller Airplane but also (b) package delivery system</w:t>
      </w:r>
    </w:p>
    <w:p w14:paraId="5183C709" w14:textId="77777777" w:rsidR="001333ED" w:rsidRPr="00DF43FE" w:rsidRDefault="001333ED" w:rsidP="001333ED">
      <w:pPr>
        <w:rPr>
          <w:rFonts w:asciiTheme="minorHAnsi" w:hAnsiTheme="minorHAnsi"/>
        </w:rPr>
      </w:pPr>
      <w:r w:rsidRPr="00DF43FE">
        <w:rPr>
          <w:rFonts w:asciiTheme="minorHAnsi" w:hAnsiTheme="minorHAnsi"/>
        </w:rPr>
        <w:t>Design of the airplane:</w:t>
      </w:r>
    </w:p>
    <w:p w14:paraId="477772DF" w14:textId="77777777" w:rsidR="001333ED" w:rsidRPr="00DF43FE" w:rsidRDefault="001333ED" w:rsidP="001333ED">
      <w:pPr>
        <w:rPr>
          <w:rFonts w:asciiTheme="minorHAnsi" w:hAnsiTheme="minorHAnsi"/>
        </w:rPr>
      </w:pPr>
      <w:r w:rsidRPr="00DF43FE">
        <w:rPr>
          <w:rFonts w:asciiTheme="minorHAnsi" w:hAnsiTheme="minorHAnsi"/>
        </w:rPr>
        <w:t>Maximum cruise speed 270 miles/</w:t>
      </w:r>
      <w:proofErr w:type="spellStart"/>
      <w:r w:rsidRPr="00DF43FE">
        <w:rPr>
          <w:rFonts w:asciiTheme="minorHAnsi" w:hAnsiTheme="minorHAnsi"/>
        </w:rPr>
        <w:t>hr</w:t>
      </w:r>
      <w:proofErr w:type="spellEnd"/>
    </w:p>
    <w:p w14:paraId="4C7E9D3E" w14:textId="77777777" w:rsidR="001333ED" w:rsidRPr="00DF43FE" w:rsidRDefault="001333ED" w:rsidP="001333ED">
      <w:pPr>
        <w:rPr>
          <w:rFonts w:asciiTheme="minorHAnsi" w:hAnsiTheme="minorHAnsi"/>
        </w:rPr>
      </w:pPr>
      <w:r w:rsidRPr="00DF43FE">
        <w:rPr>
          <w:rFonts w:asciiTheme="minorHAnsi" w:hAnsiTheme="minorHAnsi"/>
        </w:rPr>
        <w:t xml:space="preserve">Maximum operating altitude 25,000 </w:t>
      </w:r>
      <w:proofErr w:type="spellStart"/>
      <w:r w:rsidRPr="00DF43FE">
        <w:rPr>
          <w:rFonts w:asciiTheme="minorHAnsi" w:hAnsiTheme="minorHAnsi"/>
        </w:rPr>
        <w:t>ft</w:t>
      </w:r>
      <w:proofErr w:type="spellEnd"/>
    </w:p>
    <w:p w14:paraId="30633143" w14:textId="77777777" w:rsidR="001333ED" w:rsidRPr="00DF43FE" w:rsidRDefault="001333ED" w:rsidP="001333ED">
      <w:pPr>
        <w:rPr>
          <w:rFonts w:asciiTheme="minorHAnsi" w:hAnsiTheme="minorHAnsi"/>
        </w:rPr>
      </w:pPr>
      <w:r w:rsidRPr="00DF43FE">
        <w:rPr>
          <w:rFonts w:asciiTheme="minorHAnsi" w:hAnsiTheme="minorHAnsi"/>
        </w:rPr>
        <w:t>Piston Engine</w:t>
      </w:r>
    </w:p>
    <w:p w14:paraId="686593BB" w14:textId="77777777" w:rsidR="001333ED" w:rsidRPr="00DF43FE" w:rsidRDefault="001333ED" w:rsidP="001333ED">
      <w:pPr>
        <w:rPr>
          <w:rFonts w:asciiTheme="minorHAnsi" w:hAnsiTheme="minorHAnsi"/>
        </w:rPr>
      </w:pPr>
      <w:r w:rsidRPr="00DF43FE">
        <w:rPr>
          <w:rFonts w:asciiTheme="minorHAnsi" w:hAnsiTheme="minorHAnsi"/>
        </w:rPr>
        <w:t>Maximum Range 1000 nm</w:t>
      </w:r>
    </w:p>
    <w:p w14:paraId="1BE15636" w14:textId="77777777" w:rsidR="001333ED" w:rsidRPr="00DF43FE" w:rsidRDefault="001333ED" w:rsidP="001333ED">
      <w:pPr>
        <w:rPr>
          <w:rFonts w:asciiTheme="minorHAnsi" w:hAnsiTheme="minorHAnsi"/>
        </w:rPr>
      </w:pPr>
      <w:r w:rsidRPr="00DF43FE">
        <w:rPr>
          <w:rFonts w:asciiTheme="minorHAnsi" w:hAnsiTheme="minorHAnsi"/>
        </w:rPr>
        <w:t xml:space="preserve">Take off distance not to exceed 2000 </w:t>
      </w:r>
      <w:proofErr w:type="spellStart"/>
      <w:r w:rsidRPr="00DF43FE">
        <w:rPr>
          <w:rFonts w:asciiTheme="minorHAnsi" w:hAnsiTheme="minorHAnsi"/>
        </w:rPr>
        <w:t>ft</w:t>
      </w:r>
      <w:proofErr w:type="spellEnd"/>
    </w:p>
    <w:p w14:paraId="2EB510F6" w14:textId="77777777" w:rsidR="001333ED" w:rsidRPr="00DF43FE" w:rsidRDefault="001333ED" w:rsidP="001333ED">
      <w:pPr>
        <w:rPr>
          <w:rFonts w:asciiTheme="minorHAnsi" w:hAnsiTheme="minorHAnsi"/>
        </w:rPr>
      </w:pPr>
      <w:r w:rsidRPr="00DF43FE">
        <w:rPr>
          <w:rFonts w:asciiTheme="minorHAnsi" w:hAnsiTheme="minorHAnsi"/>
        </w:rPr>
        <w:t xml:space="preserve">Take off Ground roll not to exceed 1400 </w:t>
      </w:r>
      <w:proofErr w:type="spellStart"/>
      <w:r w:rsidRPr="00DF43FE">
        <w:rPr>
          <w:rFonts w:asciiTheme="minorHAnsi" w:hAnsiTheme="minorHAnsi"/>
        </w:rPr>
        <w:t>ft</w:t>
      </w:r>
      <w:proofErr w:type="spellEnd"/>
    </w:p>
    <w:p w14:paraId="735881CF" w14:textId="77777777" w:rsidR="001333ED" w:rsidRPr="00DF43FE" w:rsidRDefault="001333ED" w:rsidP="001333ED">
      <w:pPr>
        <w:rPr>
          <w:rFonts w:asciiTheme="minorHAnsi" w:hAnsiTheme="minorHAnsi"/>
        </w:rPr>
      </w:pPr>
      <w:r w:rsidRPr="00DF43FE">
        <w:rPr>
          <w:rFonts w:asciiTheme="minorHAnsi" w:hAnsiTheme="minorHAnsi"/>
        </w:rPr>
        <w:t>Landing distance not to exceed 3000ft</w:t>
      </w:r>
    </w:p>
    <w:p w14:paraId="2578D73D" w14:textId="77777777" w:rsidR="001333ED" w:rsidRPr="00DF43FE" w:rsidRDefault="001333ED" w:rsidP="001333ED">
      <w:pPr>
        <w:rPr>
          <w:rFonts w:asciiTheme="minorHAnsi" w:hAnsiTheme="minorHAnsi"/>
        </w:rPr>
      </w:pPr>
      <w:r w:rsidRPr="00DF43FE">
        <w:rPr>
          <w:rFonts w:asciiTheme="minorHAnsi" w:hAnsiTheme="minorHAnsi"/>
        </w:rPr>
        <w:t xml:space="preserve">Landing Ground roll not to exceed 1400 </w:t>
      </w:r>
      <w:proofErr w:type="spellStart"/>
      <w:r w:rsidRPr="00DF43FE">
        <w:rPr>
          <w:rFonts w:asciiTheme="minorHAnsi" w:hAnsiTheme="minorHAnsi"/>
        </w:rPr>
        <w:t>ft</w:t>
      </w:r>
      <w:proofErr w:type="spellEnd"/>
    </w:p>
    <w:p w14:paraId="27E60E83" w14:textId="77777777" w:rsidR="001333ED" w:rsidRPr="00DF43FE" w:rsidRDefault="001333ED" w:rsidP="001333ED">
      <w:pPr>
        <w:rPr>
          <w:rFonts w:asciiTheme="minorHAnsi" w:hAnsiTheme="minorHAnsi"/>
        </w:rPr>
      </w:pPr>
      <w:r w:rsidRPr="00DF43FE">
        <w:rPr>
          <w:rFonts w:asciiTheme="minorHAnsi" w:hAnsiTheme="minorHAnsi"/>
        </w:rPr>
        <w:t>Stall Speed not less than 69 miles/</w:t>
      </w:r>
      <w:proofErr w:type="spellStart"/>
      <w:r w:rsidRPr="00DF43FE">
        <w:rPr>
          <w:rFonts w:asciiTheme="minorHAnsi" w:hAnsiTheme="minorHAnsi"/>
        </w:rPr>
        <w:t>hr</w:t>
      </w:r>
      <w:proofErr w:type="spellEnd"/>
    </w:p>
    <w:p w14:paraId="3FC778C7" w14:textId="77777777" w:rsidR="001333ED" w:rsidRPr="00DF43FE" w:rsidRDefault="001333ED" w:rsidP="001333ED">
      <w:pPr>
        <w:rPr>
          <w:rFonts w:asciiTheme="minorHAnsi" w:hAnsiTheme="minorHAnsi"/>
        </w:rPr>
      </w:pPr>
      <w:r w:rsidRPr="00DF43FE">
        <w:rPr>
          <w:rFonts w:asciiTheme="minorHAnsi" w:hAnsiTheme="minorHAnsi"/>
        </w:rPr>
        <w:t xml:space="preserve">Maximum Climb rate not to be less than 1400 </w:t>
      </w:r>
      <w:proofErr w:type="spellStart"/>
      <w:r w:rsidRPr="00DF43FE">
        <w:rPr>
          <w:rFonts w:asciiTheme="minorHAnsi" w:hAnsiTheme="minorHAnsi"/>
        </w:rPr>
        <w:t>ft</w:t>
      </w:r>
      <w:proofErr w:type="spellEnd"/>
      <w:r w:rsidRPr="00DF43FE">
        <w:rPr>
          <w:rFonts w:asciiTheme="minorHAnsi" w:hAnsiTheme="minorHAnsi"/>
        </w:rPr>
        <w:t>/min</w:t>
      </w:r>
    </w:p>
    <w:p w14:paraId="6271452E" w14:textId="77777777" w:rsidR="001333ED" w:rsidRPr="00DF43FE" w:rsidRDefault="001333ED" w:rsidP="001333ED">
      <w:pPr>
        <w:rPr>
          <w:rFonts w:asciiTheme="minorHAnsi" w:hAnsiTheme="minorHAnsi"/>
        </w:rPr>
      </w:pPr>
      <w:r w:rsidRPr="00DF43FE">
        <w:rPr>
          <w:rFonts w:asciiTheme="minorHAnsi" w:hAnsiTheme="minorHAnsi"/>
        </w:rPr>
        <w:t xml:space="preserve">Should be capable of loitering (endurance) for 4 </w:t>
      </w:r>
      <w:proofErr w:type="gramStart"/>
      <w:r w:rsidRPr="00DF43FE">
        <w:rPr>
          <w:rFonts w:asciiTheme="minorHAnsi" w:hAnsiTheme="minorHAnsi"/>
        </w:rPr>
        <w:t>hours  @</w:t>
      </w:r>
      <w:proofErr w:type="gramEnd"/>
      <w:r w:rsidRPr="00DF43FE">
        <w:rPr>
          <w:rFonts w:asciiTheme="minorHAnsi" w:hAnsiTheme="minorHAnsi"/>
        </w:rPr>
        <w:t xml:space="preserve"> 10,000 </w:t>
      </w:r>
      <w:proofErr w:type="spellStart"/>
      <w:r w:rsidRPr="00DF43FE">
        <w:rPr>
          <w:rFonts w:asciiTheme="minorHAnsi" w:hAnsiTheme="minorHAnsi"/>
        </w:rPr>
        <w:t>ft</w:t>
      </w:r>
      <w:proofErr w:type="spellEnd"/>
      <w:r w:rsidRPr="00DF43FE">
        <w:rPr>
          <w:rFonts w:asciiTheme="minorHAnsi" w:hAnsiTheme="minorHAnsi"/>
        </w:rPr>
        <w:t xml:space="preserve"> altitude.</w:t>
      </w:r>
    </w:p>
    <w:p w14:paraId="2E77DC37" w14:textId="77777777" w:rsidR="001333ED" w:rsidRPr="00DF43FE" w:rsidRDefault="001333ED" w:rsidP="001333ED">
      <w:pPr>
        <w:rPr>
          <w:rFonts w:asciiTheme="minorHAnsi" w:hAnsiTheme="minorHAnsi"/>
        </w:rPr>
      </w:pPr>
      <w:r w:rsidRPr="00DF43FE">
        <w:rPr>
          <w:rFonts w:asciiTheme="minorHAnsi" w:hAnsiTheme="minorHAnsi"/>
        </w:rPr>
        <w:t xml:space="preserve">Number of Test aircraft 1 </w:t>
      </w:r>
    </w:p>
    <w:p w14:paraId="4747F00A" w14:textId="77777777" w:rsidR="001333ED" w:rsidRPr="00DF43FE" w:rsidRDefault="001333ED" w:rsidP="001333ED">
      <w:pPr>
        <w:rPr>
          <w:rFonts w:asciiTheme="minorHAnsi" w:hAnsiTheme="minorHAnsi"/>
        </w:rPr>
      </w:pPr>
      <w:r w:rsidRPr="00DF43FE">
        <w:rPr>
          <w:rFonts w:asciiTheme="minorHAnsi" w:hAnsiTheme="minorHAnsi"/>
        </w:rPr>
        <w:t xml:space="preserve">Estimate </w:t>
      </w:r>
    </w:p>
    <w:p w14:paraId="2DD0831B" w14:textId="77777777" w:rsidR="001333ED" w:rsidRPr="00DF43FE" w:rsidRDefault="001333ED" w:rsidP="001333ED">
      <w:pPr>
        <w:numPr>
          <w:ilvl w:val="0"/>
          <w:numId w:val="3"/>
        </w:numPr>
        <w:rPr>
          <w:rFonts w:asciiTheme="minorHAnsi" w:hAnsiTheme="minorHAnsi"/>
        </w:rPr>
      </w:pPr>
      <w:r w:rsidRPr="00DF43FE">
        <w:rPr>
          <w:rFonts w:asciiTheme="minorHAnsi" w:hAnsiTheme="minorHAnsi"/>
        </w:rPr>
        <w:t>the cost of the production of 20 (does not include test aircraft) airplanes</w:t>
      </w:r>
    </w:p>
    <w:p w14:paraId="3342639F" w14:textId="77777777" w:rsidR="001333ED" w:rsidRPr="00DF43FE" w:rsidRDefault="001333ED" w:rsidP="001333ED">
      <w:pPr>
        <w:rPr>
          <w:rFonts w:asciiTheme="minorHAnsi" w:hAnsiTheme="minorHAnsi"/>
        </w:rPr>
      </w:pPr>
    </w:p>
    <w:p w14:paraId="14F4A92D" w14:textId="77777777" w:rsidR="001333ED" w:rsidRPr="00DF43FE" w:rsidRDefault="001333ED" w:rsidP="001333ED">
      <w:pPr>
        <w:numPr>
          <w:ilvl w:val="0"/>
          <w:numId w:val="3"/>
        </w:numPr>
        <w:rPr>
          <w:rFonts w:asciiTheme="minorHAnsi" w:hAnsiTheme="minorHAnsi"/>
        </w:rPr>
      </w:pPr>
      <w:r w:rsidRPr="00DF43FE">
        <w:rPr>
          <w:rFonts w:asciiTheme="minorHAnsi" w:hAnsiTheme="minorHAnsi"/>
        </w:rPr>
        <w:t xml:space="preserve">Cost of package system such as drones, GPS envelopes with parachutes and other associated </w:t>
      </w:r>
      <w:proofErr w:type="spellStart"/>
      <w:r w:rsidRPr="00DF43FE">
        <w:rPr>
          <w:rFonts w:asciiTheme="minorHAnsi" w:hAnsiTheme="minorHAnsi"/>
        </w:rPr>
        <w:t>equipments</w:t>
      </w:r>
      <w:proofErr w:type="spellEnd"/>
      <w:r w:rsidRPr="00DF43FE">
        <w:rPr>
          <w:rFonts w:asciiTheme="minorHAnsi" w:hAnsiTheme="minorHAnsi"/>
        </w:rPr>
        <w:t>, used for dropping 20 computers by each of the airplane.</w:t>
      </w:r>
    </w:p>
    <w:p w14:paraId="090AD1BB" w14:textId="77777777" w:rsidR="001333ED" w:rsidRPr="00DF43FE" w:rsidRDefault="001333ED" w:rsidP="001333ED">
      <w:pPr>
        <w:pStyle w:val="ListParagraph"/>
        <w:rPr>
          <w:rFonts w:asciiTheme="minorHAnsi" w:hAnsiTheme="minorHAnsi"/>
        </w:rPr>
      </w:pPr>
    </w:p>
    <w:p w14:paraId="7F1CB71D" w14:textId="77777777" w:rsidR="001333ED" w:rsidRPr="00DF43FE" w:rsidRDefault="001333ED" w:rsidP="001333ED">
      <w:pPr>
        <w:numPr>
          <w:ilvl w:val="0"/>
          <w:numId w:val="3"/>
        </w:numPr>
        <w:rPr>
          <w:rFonts w:asciiTheme="minorHAnsi" w:hAnsiTheme="minorHAnsi"/>
        </w:rPr>
      </w:pPr>
      <w:r w:rsidRPr="00DF43FE">
        <w:rPr>
          <w:rFonts w:asciiTheme="minorHAnsi" w:hAnsiTheme="minorHAnsi"/>
        </w:rPr>
        <w:t>Cost of the 20 computers.</w:t>
      </w:r>
    </w:p>
    <w:p w14:paraId="0BA9DEFB" w14:textId="77777777" w:rsidR="001333ED" w:rsidRPr="00DF43FE" w:rsidRDefault="001333ED" w:rsidP="001333ED">
      <w:pPr>
        <w:rPr>
          <w:rFonts w:asciiTheme="minorHAnsi" w:hAnsiTheme="minorHAnsi"/>
        </w:rPr>
      </w:pPr>
      <w:r w:rsidRPr="00DF43FE">
        <w:rPr>
          <w:rFonts w:asciiTheme="minorHAnsi" w:hAnsiTheme="minorHAnsi"/>
        </w:rPr>
        <w:t>Mission:</w:t>
      </w:r>
    </w:p>
    <w:p w14:paraId="0EDBF803" w14:textId="77777777" w:rsidR="001333ED" w:rsidRPr="00DF43FE" w:rsidRDefault="001333ED" w:rsidP="001333ED">
      <w:pPr>
        <w:rPr>
          <w:rFonts w:asciiTheme="minorHAnsi" w:hAnsiTheme="minorHAnsi"/>
        </w:rPr>
      </w:pPr>
      <w:r w:rsidRPr="00DF43FE">
        <w:rPr>
          <w:rFonts w:asciiTheme="minorHAnsi" w:hAnsiTheme="minorHAnsi"/>
          <w:noProof/>
          <w:lang w:eastAsia="zh-CN"/>
        </w:rPr>
        <w:lastRenderedPageBreak/>
        <mc:AlternateContent>
          <mc:Choice Requires="wps">
            <w:drawing>
              <wp:anchor distT="0" distB="0" distL="114300" distR="114300" simplePos="0" relativeHeight="251659264" behindDoc="0" locked="0" layoutInCell="1" allowOverlap="1" wp14:anchorId="7C9437D3" wp14:editId="5D2E8F83">
                <wp:simplePos x="0" y="0"/>
                <wp:positionH relativeFrom="column">
                  <wp:posOffset>0</wp:posOffset>
                </wp:positionH>
                <wp:positionV relativeFrom="paragraph">
                  <wp:posOffset>3109595</wp:posOffset>
                </wp:positionV>
                <wp:extent cx="1219200" cy="53467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EEA23" w14:textId="77777777" w:rsidR="001834FB" w:rsidRDefault="001834FB" w:rsidP="001333ED">
                            <w:r>
                              <w:t xml:space="preserve">Warm up &amp; take off from DC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437D3" id="_x0000_t202" coordsize="21600,21600" o:spt="202" path="m0,0l0,21600,21600,21600,21600,0xe">
                <v:stroke joinstyle="miter"/>
                <v:path gradientshapeok="t" o:connecttype="rect"/>
              </v:shapetype>
              <v:shape id="Text Box 22" o:spid="_x0000_s1026" type="#_x0000_t202" style="position:absolute;margin-left:0;margin-top:244.85pt;width:96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" stroked="f">
                <v:textbox>
                  <w:txbxContent>
                    <w:p w14:paraId="655EEA23" w14:textId="77777777" w:rsidR="001834FB" w:rsidRDefault="001834FB" w:rsidP="001333ED">
                      <w:r>
                        <w:t xml:space="preserve">Warm up &amp; take off from DC </w:t>
                      </w:r>
                    </w:p>
                  </w:txbxContent>
                </v:textbox>
              </v:shape>
            </w:pict>
          </mc:Fallback>
        </mc:AlternateContent>
      </w:r>
      <w:r w:rsidRPr="00DF43FE">
        <w:rPr>
          <w:rFonts w:asciiTheme="minorHAnsi" w:hAnsiTheme="minorHAnsi"/>
          <w:noProof/>
          <w:lang w:eastAsia="zh-CN"/>
        </w:rPr>
        <mc:AlternateContent>
          <mc:Choice Requires="wpg">
            <w:drawing>
              <wp:inline distT="0" distB="0" distL="0" distR="0" wp14:anchorId="5E448A27" wp14:editId="0674D3C9">
                <wp:extent cx="6086475" cy="3291840"/>
                <wp:effectExtent l="0" t="0" r="0" b="0"/>
                <wp:docPr id="1"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86475" cy="3291840"/>
                          <a:chOff x="1800" y="1440"/>
                          <a:chExt cx="9585" cy="5184"/>
                        </a:xfrm>
                      </wpg:grpSpPr>
                      <wps:wsp>
                        <wps:cNvPr id="3" name="AutoShape 5"/>
                        <wps:cNvSpPr>
                          <a:spLocks noChangeAspect="1" noChangeArrowheads="1" noTextEdit="1"/>
                        </wps:cNvSpPr>
                        <wps:spPr bwMode="auto">
                          <a:xfrm>
                            <a:off x="1800" y="1440"/>
                            <a:ext cx="9585" cy="5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2266" y="3792"/>
                            <a:ext cx="2640" cy="2490"/>
                          </a:xfrm>
                          <a:custGeom>
                            <a:avLst/>
                            <a:gdLst>
                              <a:gd name="T0" fmla="*/ 0 w 4785"/>
                              <a:gd name="T1" fmla="*/ 2490 h 2490"/>
                              <a:gd name="T2" fmla="*/ 1125 w 4785"/>
                              <a:gd name="T3" fmla="*/ 2490 h 2490"/>
                              <a:gd name="T4" fmla="*/ 1935 w 4785"/>
                              <a:gd name="T5" fmla="*/ 0 h 2490"/>
                              <a:gd name="T6" fmla="*/ 4785 w 4785"/>
                              <a:gd name="T7" fmla="*/ 0 h 2490"/>
                              <a:gd name="T8" fmla="*/ 4769 w 4785"/>
                              <a:gd name="T9" fmla="*/ 15 h 2490"/>
                            </a:gdLst>
                            <a:ahLst/>
                            <a:cxnLst>
                              <a:cxn ang="0">
                                <a:pos x="T0" y="T1"/>
                              </a:cxn>
                              <a:cxn ang="0">
                                <a:pos x="T2" y="T3"/>
                              </a:cxn>
                              <a:cxn ang="0">
                                <a:pos x="T4" y="T5"/>
                              </a:cxn>
                              <a:cxn ang="0">
                                <a:pos x="T6" y="T7"/>
                              </a:cxn>
                              <a:cxn ang="0">
                                <a:pos x="T8" y="T9"/>
                              </a:cxn>
                            </a:cxnLst>
                            <a:rect l="0" t="0" r="r" b="b"/>
                            <a:pathLst>
                              <a:path w="4785" h="2490">
                                <a:moveTo>
                                  <a:pt x="0" y="2490"/>
                                </a:moveTo>
                                <a:cubicBezTo>
                                  <a:pt x="375" y="2490"/>
                                  <a:pt x="750" y="2490"/>
                                  <a:pt x="1125" y="2490"/>
                                </a:cubicBezTo>
                                <a:lnTo>
                                  <a:pt x="1935" y="0"/>
                                </a:lnTo>
                                <a:lnTo>
                                  <a:pt x="4785" y="0"/>
                                </a:lnTo>
                                <a:lnTo>
                                  <a:pt x="4769" y="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0"/>
                        <wps:cNvSpPr>
                          <a:spLocks/>
                        </wps:cNvSpPr>
                        <wps:spPr bwMode="auto">
                          <a:xfrm>
                            <a:off x="4066" y="3808"/>
                            <a:ext cx="3404" cy="408"/>
                          </a:xfrm>
                          <a:custGeom>
                            <a:avLst/>
                            <a:gdLst>
                              <a:gd name="T0" fmla="*/ 165 w 648"/>
                              <a:gd name="T1" fmla="*/ 0 h 465"/>
                              <a:gd name="T2" fmla="*/ 15 w 648"/>
                              <a:gd name="T3" fmla="*/ 75 h 465"/>
                              <a:gd name="T4" fmla="*/ 0 w 648"/>
                              <a:gd name="T5" fmla="*/ 120 h 465"/>
                              <a:gd name="T6" fmla="*/ 15 w 648"/>
                              <a:gd name="T7" fmla="*/ 210 h 465"/>
                              <a:gd name="T8" fmla="*/ 60 w 648"/>
                              <a:gd name="T9" fmla="*/ 240 h 465"/>
                              <a:gd name="T10" fmla="*/ 225 w 648"/>
                              <a:gd name="T11" fmla="*/ 300 h 465"/>
                              <a:gd name="T12" fmla="*/ 405 w 648"/>
                              <a:gd name="T13" fmla="*/ 240 h 465"/>
                              <a:gd name="T14" fmla="*/ 420 w 648"/>
                              <a:gd name="T15" fmla="*/ 105 h 465"/>
                              <a:gd name="T16" fmla="*/ 375 w 648"/>
                              <a:gd name="T17" fmla="*/ 90 h 465"/>
                              <a:gd name="T18" fmla="*/ 180 w 648"/>
                              <a:gd name="T19" fmla="*/ 135 h 465"/>
                              <a:gd name="T20" fmla="*/ 120 w 648"/>
                              <a:gd name="T21" fmla="*/ 225 h 465"/>
                              <a:gd name="T22" fmla="*/ 135 w 648"/>
                              <a:gd name="T23" fmla="*/ 330 h 465"/>
                              <a:gd name="T24" fmla="*/ 300 w 648"/>
                              <a:gd name="T25" fmla="*/ 390 h 465"/>
                              <a:gd name="T26" fmla="*/ 480 w 648"/>
                              <a:gd name="T27" fmla="*/ 360 h 465"/>
                              <a:gd name="T28" fmla="*/ 525 w 648"/>
                              <a:gd name="T29" fmla="*/ 330 h 465"/>
                              <a:gd name="T30" fmla="*/ 570 w 648"/>
                              <a:gd name="T31" fmla="*/ 315 h 465"/>
                              <a:gd name="T32" fmla="*/ 555 w 648"/>
                              <a:gd name="T33" fmla="*/ 210 h 465"/>
                              <a:gd name="T34" fmla="*/ 375 w 648"/>
                              <a:gd name="T35" fmla="*/ 270 h 465"/>
                              <a:gd name="T36" fmla="*/ 345 w 648"/>
                              <a:gd name="T37" fmla="*/ 420 h 465"/>
                              <a:gd name="T38" fmla="*/ 435 w 648"/>
                              <a:gd name="T39" fmla="*/ 450 h 465"/>
                              <a:gd name="T40" fmla="*/ 600 w 648"/>
                              <a:gd name="T41" fmla="*/ 435 h 465"/>
                              <a:gd name="T42" fmla="*/ 630 w 648"/>
                              <a:gd name="T43" fmla="*/ 390 h 465"/>
                              <a:gd name="T44" fmla="*/ 645 w 648"/>
                              <a:gd name="T45" fmla="*/ 465 h 4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648" h="465">
                                <a:moveTo>
                                  <a:pt x="165" y="0"/>
                                </a:moveTo>
                                <a:cubicBezTo>
                                  <a:pt x="86" y="20"/>
                                  <a:pt x="73" y="17"/>
                                  <a:pt x="15" y="75"/>
                                </a:cubicBezTo>
                                <a:cubicBezTo>
                                  <a:pt x="10" y="90"/>
                                  <a:pt x="0" y="104"/>
                                  <a:pt x="0" y="120"/>
                                </a:cubicBezTo>
                                <a:cubicBezTo>
                                  <a:pt x="0" y="150"/>
                                  <a:pt x="1" y="183"/>
                                  <a:pt x="15" y="210"/>
                                </a:cubicBezTo>
                                <a:cubicBezTo>
                                  <a:pt x="23" y="226"/>
                                  <a:pt x="44" y="231"/>
                                  <a:pt x="60" y="240"/>
                                </a:cubicBezTo>
                                <a:cubicBezTo>
                                  <a:pt x="114" y="271"/>
                                  <a:pt x="165" y="285"/>
                                  <a:pt x="225" y="300"/>
                                </a:cubicBezTo>
                                <a:cubicBezTo>
                                  <a:pt x="303" y="287"/>
                                  <a:pt x="342" y="282"/>
                                  <a:pt x="405" y="240"/>
                                </a:cubicBezTo>
                                <a:cubicBezTo>
                                  <a:pt x="435" y="196"/>
                                  <a:pt x="477" y="151"/>
                                  <a:pt x="420" y="105"/>
                                </a:cubicBezTo>
                                <a:cubicBezTo>
                                  <a:pt x="408" y="95"/>
                                  <a:pt x="390" y="95"/>
                                  <a:pt x="375" y="90"/>
                                </a:cubicBezTo>
                                <a:cubicBezTo>
                                  <a:pt x="318" y="96"/>
                                  <a:pt x="227" y="81"/>
                                  <a:pt x="180" y="135"/>
                                </a:cubicBezTo>
                                <a:cubicBezTo>
                                  <a:pt x="156" y="162"/>
                                  <a:pt x="120" y="225"/>
                                  <a:pt x="120" y="225"/>
                                </a:cubicBezTo>
                                <a:cubicBezTo>
                                  <a:pt x="125" y="260"/>
                                  <a:pt x="121" y="298"/>
                                  <a:pt x="135" y="330"/>
                                </a:cubicBezTo>
                                <a:cubicBezTo>
                                  <a:pt x="154" y="372"/>
                                  <a:pt x="268" y="384"/>
                                  <a:pt x="300" y="390"/>
                                </a:cubicBezTo>
                                <a:cubicBezTo>
                                  <a:pt x="326" y="387"/>
                                  <a:pt x="439" y="377"/>
                                  <a:pt x="480" y="360"/>
                                </a:cubicBezTo>
                                <a:cubicBezTo>
                                  <a:pt x="497" y="353"/>
                                  <a:pt x="509" y="338"/>
                                  <a:pt x="525" y="330"/>
                                </a:cubicBezTo>
                                <a:cubicBezTo>
                                  <a:pt x="539" y="323"/>
                                  <a:pt x="555" y="320"/>
                                  <a:pt x="570" y="315"/>
                                </a:cubicBezTo>
                                <a:cubicBezTo>
                                  <a:pt x="605" y="210"/>
                                  <a:pt x="630" y="235"/>
                                  <a:pt x="555" y="210"/>
                                </a:cubicBezTo>
                                <a:cubicBezTo>
                                  <a:pt x="477" y="223"/>
                                  <a:pt x="438" y="228"/>
                                  <a:pt x="375" y="270"/>
                                </a:cubicBezTo>
                                <a:cubicBezTo>
                                  <a:pt x="353" y="303"/>
                                  <a:pt x="297" y="378"/>
                                  <a:pt x="345" y="420"/>
                                </a:cubicBezTo>
                                <a:cubicBezTo>
                                  <a:pt x="369" y="441"/>
                                  <a:pt x="435" y="450"/>
                                  <a:pt x="435" y="450"/>
                                </a:cubicBezTo>
                                <a:cubicBezTo>
                                  <a:pt x="490" y="445"/>
                                  <a:pt x="547" y="451"/>
                                  <a:pt x="600" y="435"/>
                                </a:cubicBezTo>
                                <a:cubicBezTo>
                                  <a:pt x="617" y="430"/>
                                  <a:pt x="612" y="390"/>
                                  <a:pt x="630" y="390"/>
                                </a:cubicBezTo>
                                <a:cubicBezTo>
                                  <a:pt x="648" y="390"/>
                                  <a:pt x="645" y="454"/>
                                  <a:pt x="645" y="4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2"/>
                        <wps:cNvCnPr>
                          <a:cxnSpLocks noChangeShapeType="1"/>
                        </wps:cNvCnPr>
                        <wps:spPr bwMode="auto">
                          <a:xfrm>
                            <a:off x="9705" y="6282"/>
                            <a:ext cx="886" cy="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3"/>
                        <wps:cNvSpPr txBox="1">
                          <a:spLocks noChangeArrowheads="1"/>
                        </wps:cNvSpPr>
                        <wps:spPr bwMode="auto">
                          <a:xfrm>
                            <a:off x="1936" y="5770"/>
                            <a:ext cx="33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328CD" w14:textId="77777777" w:rsidR="001834FB" w:rsidRDefault="001834FB" w:rsidP="001333ED">
                              <w:r>
                                <w:t>0 Warmup</w:t>
                              </w:r>
                            </w:p>
                          </w:txbxContent>
                        </wps:txbx>
                        <wps:bodyPr rot="0" vert="horz" wrap="square" lIns="91440" tIns="45720" rIns="91440" bIns="45720" anchor="t" anchorCtr="0" upright="1">
                          <a:noAutofit/>
                        </wps:bodyPr>
                      </wps:wsp>
                      <wps:wsp>
                        <wps:cNvPr id="8" name="Text Box 18"/>
                        <wps:cNvSpPr txBox="1">
                          <a:spLocks noChangeArrowheads="1"/>
                        </wps:cNvSpPr>
                        <wps:spPr bwMode="auto">
                          <a:xfrm>
                            <a:off x="2880" y="3403"/>
                            <a:ext cx="34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DA43A" w14:textId="77777777" w:rsidR="001834FB" w:rsidRDefault="001834FB" w:rsidP="001333ED">
                              <w:r>
                                <w:t>2 ((DCA)</w:t>
                              </w:r>
                            </w:p>
                          </w:txbxContent>
                        </wps:txbx>
                        <wps:bodyPr rot="0" vert="horz" wrap="square" lIns="91440" tIns="45720" rIns="91440" bIns="45720" anchor="t" anchorCtr="0" upright="1">
                          <a:noAutofit/>
                        </wps:bodyPr>
                      </wps:wsp>
                      <wps:wsp>
                        <wps:cNvPr id="9" name="Text Box 19"/>
                        <wps:cNvSpPr txBox="1">
                          <a:spLocks noChangeArrowheads="1"/>
                        </wps:cNvSpPr>
                        <wps:spPr bwMode="auto">
                          <a:xfrm>
                            <a:off x="4440" y="3387"/>
                            <a:ext cx="39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4C9B0" w14:textId="77777777" w:rsidR="001834FB" w:rsidRDefault="001834FB" w:rsidP="001333ED">
                              <w:r>
                                <w:t>3</w:t>
                              </w: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2999" y="5908"/>
                            <a:ext cx="226"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B0297" w14:textId="77777777" w:rsidR="001834FB" w:rsidRDefault="001834FB" w:rsidP="001333ED">
                              <w:r>
                                <w:t>1</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114" y="4557"/>
                            <a:ext cx="976"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EC933" w14:textId="77777777" w:rsidR="001834FB" w:rsidRDefault="001834FB" w:rsidP="001333ED">
                              <w:r>
                                <w:t>Climb</w:t>
                              </w:r>
                            </w:p>
                          </w:txbxContent>
                        </wps:txbx>
                        <wps:bodyPr rot="0" vert="horz" wrap="square" lIns="91440" tIns="45720" rIns="91440" bIns="45720" anchor="t" anchorCtr="0" upright="1">
                          <a:noAutofit/>
                        </wps:bodyPr>
                      </wps:wsp>
                      <wps:wsp>
                        <wps:cNvPr id="12" name="Text Box 24"/>
                        <wps:cNvSpPr txBox="1">
                          <a:spLocks noChangeArrowheads="1"/>
                        </wps:cNvSpPr>
                        <wps:spPr bwMode="auto">
                          <a:xfrm>
                            <a:off x="2566" y="2217"/>
                            <a:ext cx="1874" cy="1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5F0AF" w14:textId="77777777" w:rsidR="001834FB" w:rsidRDefault="001834FB" w:rsidP="001333ED">
                              <w:r>
                                <w:t xml:space="preserve">2-3 Cruise from DCA to Richmond area (25,000 </w:t>
                              </w:r>
                              <w:proofErr w:type="spellStart"/>
                              <w:r>
                                <w:t>ft</w:t>
                              </w:r>
                              <w:proofErr w:type="spellEnd"/>
                              <w:r>
                                <w:t>)</w:t>
                              </w:r>
                            </w:p>
                          </w:txbxContent>
                        </wps:txbx>
                        <wps:bodyPr rot="0" vert="horz" wrap="square" lIns="91440" tIns="45720" rIns="91440" bIns="45720" anchor="t" anchorCtr="0" upright="1">
                          <a:noAutofit/>
                        </wps:bodyPr>
                      </wps:wsp>
                      <wps:wsp>
                        <wps:cNvPr id="13" name="Text Box 28"/>
                        <wps:cNvSpPr txBox="1">
                          <a:spLocks noChangeArrowheads="1"/>
                        </wps:cNvSpPr>
                        <wps:spPr bwMode="auto">
                          <a:xfrm>
                            <a:off x="5102" y="2355"/>
                            <a:ext cx="1964" cy="1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F2832" w14:textId="77777777" w:rsidR="001834FB" w:rsidRDefault="001834FB" w:rsidP="001333ED">
                              <w:r>
                                <w:t xml:space="preserve">3-4 Loiter Richmond area (10,000ft, 4 </w:t>
                              </w:r>
                              <w:proofErr w:type="spellStart"/>
                              <w:proofErr w:type="gramStart"/>
                              <w:r>
                                <w:t>hrs</w:t>
                              </w:r>
                              <w:proofErr w:type="spellEnd"/>
                              <w:r>
                                <w:t xml:space="preserve"> )</w:t>
                              </w:r>
                              <w:proofErr w:type="gramEnd"/>
                            </w:p>
                            <w:p w14:paraId="3025E626" w14:textId="77777777" w:rsidR="001834FB" w:rsidRDefault="001834FB" w:rsidP="001333ED">
                              <w:r>
                                <w:t>Deliver packages</w:t>
                              </w:r>
                            </w:p>
                          </w:txbxContent>
                        </wps:txbx>
                        <wps:bodyPr rot="0" vert="horz" wrap="square" lIns="91440" tIns="45720" rIns="91440" bIns="45720" anchor="t" anchorCtr="0" upright="1">
                          <a:noAutofit/>
                        </wps:bodyPr>
                      </wps:wsp>
                      <wps:wsp>
                        <wps:cNvPr id="14" name="Text Box 29"/>
                        <wps:cNvSpPr txBox="1">
                          <a:spLocks noChangeArrowheads="1"/>
                        </wps:cNvSpPr>
                        <wps:spPr bwMode="auto">
                          <a:xfrm>
                            <a:off x="9705" y="5023"/>
                            <a:ext cx="1214" cy="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3F15B2" w14:textId="77777777" w:rsidR="001834FB" w:rsidRDefault="001834FB" w:rsidP="001333ED">
                              <w:r>
                                <w:t xml:space="preserve">Land at DCA </w:t>
                              </w:r>
                            </w:p>
                          </w:txbxContent>
                        </wps:txbx>
                        <wps:bodyPr rot="0" vert="horz" wrap="square" lIns="91440" tIns="45720" rIns="91440" bIns="45720" anchor="t" anchorCtr="0" upright="1">
                          <a:noAutofit/>
                        </wps:bodyPr>
                      </wps:wsp>
                      <wps:wsp>
                        <wps:cNvPr id="15" name="Text Box 31"/>
                        <wps:cNvSpPr txBox="1">
                          <a:spLocks noChangeArrowheads="1"/>
                        </wps:cNvSpPr>
                        <wps:spPr bwMode="auto">
                          <a:xfrm>
                            <a:off x="6975" y="3448"/>
                            <a:ext cx="2444"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592C5" w14:textId="77777777" w:rsidR="001834FB" w:rsidRDefault="001834FB" w:rsidP="001333ED"/>
                          </w:txbxContent>
                        </wps:txbx>
                        <wps:bodyPr rot="0" vert="horz" wrap="square" lIns="91440" tIns="45720" rIns="91440" bIns="45720" anchor="t" anchorCtr="0" upright="1">
                          <a:noAutofit/>
                        </wps:bodyPr>
                      </wps:wsp>
                      <wps:wsp>
                        <wps:cNvPr id="16" name="Text Box 33"/>
                        <wps:cNvSpPr txBox="1">
                          <a:spLocks noChangeArrowheads="1"/>
                        </wps:cNvSpPr>
                        <wps:spPr bwMode="auto">
                          <a:xfrm>
                            <a:off x="7199" y="3645"/>
                            <a:ext cx="40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14502" w14:textId="77777777" w:rsidR="001834FB" w:rsidRDefault="001834FB" w:rsidP="001333ED">
                              <w:r>
                                <w:t>4</w:t>
                              </w:r>
                            </w:p>
                          </w:txbxContent>
                        </wps:txbx>
                        <wps:bodyPr rot="0" vert="horz" wrap="square" lIns="91440" tIns="45720" rIns="91440" bIns="45720" anchor="t" anchorCtr="0" upright="1">
                          <a:noAutofit/>
                        </wps:bodyPr>
                      </wps:wsp>
                      <wps:wsp>
                        <wps:cNvPr id="17" name="Text Box 34"/>
                        <wps:cNvSpPr txBox="1">
                          <a:spLocks noChangeArrowheads="1"/>
                        </wps:cNvSpPr>
                        <wps:spPr bwMode="auto">
                          <a:xfrm>
                            <a:off x="10335" y="5742"/>
                            <a:ext cx="406" cy="5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AF858" w14:textId="77777777" w:rsidR="001834FB" w:rsidRDefault="001834FB" w:rsidP="001333ED">
                              <w:r>
                                <w:t>7</w:t>
                              </w:r>
                            </w:p>
                          </w:txbxContent>
                        </wps:txbx>
                        <wps:bodyPr rot="0" vert="horz" wrap="square" lIns="91440" tIns="45720" rIns="91440" bIns="45720" anchor="t" anchorCtr="0" upright="1">
                          <a:noAutofit/>
                        </wps:bodyPr>
                      </wps:wsp>
                      <wps:wsp>
                        <wps:cNvPr id="18" name="Text Box 55"/>
                        <wps:cNvSpPr txBox="1">
                          <a:spLocks noChangeArrowheads="1"/>
                        </wps:cNvSpPr>
                        <wps:spPr bwMode="auto">
                          <a:xfrm>
                            <a:off x="8056" y="5262"/>
                            <a:ext cx="1229" cy="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3F107" w14:textId="77777777" w:rsidR="001834FB" w:rsidRDefault="001834FB" w:rsidP="001333ED">
                              <w:r>
                                <w:t>Descend</w:t>
                              </w:r>
                            </w:p>
                          </w:txbxContent>
                        </wps:txbx>
                        <wps:bodyPr rot="0" vert="horz" wrap="square" lIns="91440" tIns="45720" rIns="91440" bIns="45720" anchor="t" anchorCtr="0" upright="1">
                          <a:noAutofit/>
                        </wps:bodyPr>
                      </wps:wsp>
                      <wps:wsp>
                        <wps:cNvPr id="19" name="AutoShape 56"/>
                        <wps:cNvCnPr>
                          <a:cxnSpLocks noChangeShapeType="1"/>
                        </wps:cNvCnPr>
                        <wps:spPr bwMode="auto">
                          <a:xfrm>
                            <a:off x="7463" y="4171"/>
                            <a:ext cx="1298"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62"/>
                        <wps:cNvSpPr txBox="1">
                          <a:spLocks noChangeArrowheads="1"/>
                        </wps:cNvSpPr>
                        <wps:spPr bwMode="auto">
                          <a:xfrm>
                            <a:off x="9509" y="5770"/>
                            <a:ext cx="40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87D27" w14:textId="77777777" w:rsidR="001834FB" w:rsidRDefault="001834FB" w:rsidP="001333ED">
                              <w:r>
                                <w:t>6</w:t>
                              </w:r>
                            </w:p>
                          </w:txbxContent>
                        </wps:txbx>
                        <wps:bodyPr rot="0" vert="horz" wrap="square" lIns="91440" tIns="45720" rIns="91440" bIns="45720" anchor="t" anchorCtr="0" upright="1">
                          <a:noAutofit/>
                        </wps:bodyPr>
                      </wps:wsp>
                      <wps:wsp>
                        <wps:cNvPr id="21" name="Text Box 63"/>
                        <wps:cNvSpPr txBox="1">
                          <a:spLocks noChangeArrowheads="1"/>
                        </wps:cNvSpPr>
                        <wps:spPr bwMode="auto">
                          <a:xfrm>
                            <a:off x="8550" y="3643"/>
                            <a:ext cx="406"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6FDF4" w14:textId="77777777" w:rsidR="001834FB" w:rsidRDefault="001834FB" w:rsidP="001333ED">
                              <w:r>
                                <w:t>5</w:t>
                              </w:r>
                            </w:p>
                          </w:txbxContent>
                        </wps:txbx>
                        <wps:bodyPr rot="0" vert="horz" wrap="square" lIns="91440" tIns="45720" rIns="91440" bIns="45720" anchor="t" anchorCtr="0" upright="1">
                          <a:noAutofit/>
                        </wps:bodyPr>
                      </wps:wsp>
                      <wps:wsp>
                        <wps:cNvPr id="22" name="AutoShape 64"/>
                        <wps:cNvCnPr>
                          <a:cxnSpLocks noChangeShapeType="1"/>
                          <a:endCxn id="6" idx="0"/>
                        </wps:cNvCnPr>
                        <wps:spPr bwMode="auto">
                          <a:xfrm>
                            <a:off x="8761" y="4216"/>
                            <a:ext cx="944" cy="20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5"/>
                        <wps:cNvSpPr txBox="1">
                          <a:spLocks noChangeArrowheads="1"/>
                        </wps:cNvSpPr>
                        <wps:spPr bwMode="auto">
                          <a:xfrm>
                            <a:off x="7411" y="2460"/>
                            <a:ext cx="2008" cy="10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338B0" w14:textId="77777777" w:rsidR="001834FB" w:rsidRDefault="001834FB" w:rsidP="001333ED">
                              <w:r>
                                <w:t xml:space="preserve">4-5 Cruise from Richmond to </w:t>
                              </w:r>
                              <w:proofErr w:type="gramStart"/>
                              <w:r>
                                <w:t>DCA  (</w:t>
                              </w:r>
                              <w:proofErr w:type="gramEnd"/>
                              <w:r>
                                <w:t xml:space="preserve">25,000 </w:t>
                              </w:r>
                              <w:proofErr w:type="spellStart"/>
                              <w:r>
                                <w:t>ft</w:t>
                              </w:r>
                              <w:proofErr w:type="spellEnd"/>
                              <w:r>
                                <w:t>)</w:t>
                              </w:r>
                            </w:p>
                          </w:txbxContent>
                        </wps:txbx>
                        <wps:bodyPr rot="0" vert="horz" wrap="square" lIns="91440" tIns="45720" rIns="91440" bIns="45720" anchor="t" anchorCtr="0" upright="1">
                          <a:noAutofit/>
                        </wps:bodyPr>
                      </wps:wsp>
                    </wpg:wgp>
                  </a:graphicData>
                </a:graphic>
              </wp:inline>
            </w:drawing>
          </mc:Choice>
          <mc:Fallback>
            <w:pict>
              <v:group w14:anchorId="5E448A27" id="Group 6" o:spid="_x0000_s1027" style="width:479.25pt;height:259.2pt;mso-position-horizontal-relative:char;mso-position-vertical-relative:line" coordorigin="1800,1440" coordsize="9585,5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">
                <o:lock v:ext="edit" aspectratio="t"/>
                <v:rect id="AutoShape 5" o:spid="_x0000_s1028" style="position:absolute;left:1800;top:1440;width:9585;height:51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shape id="Freeform 9" o:spid="_x0000_s1029" style="position:absolute;left:2266;top:3792;width:2640;height:2490;visibility:visible;mso-wrap-style:square;v-text-anchor:top" coordsize="4785,24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egH6wwAA&#10;ANoAAAAPAAAAZHJzL2Rvd25yZXYueG1sRI/RagIxFETfC/5DuIJvNavYIqtRVJC2UIq6fsBlc82u&#10;bm62Sepu/74pFPo4zMwZZrnubSPu5EPtWMFknIEgLp2u2Sg4F/vHOYgQkTU2jknBNwVYrwYPS8y1&#10;6/hI91M0IkE45KigirHNpQxlRRbD2LXEybs4bzEm6Y3UHrsEt42cZtmztFhzWqiwpV1F5e30ZRWY&#10;ZvtSmHd/uH68fU73xdMcj12p1GjYbxYgIvXxP/zXftUKZvB7Jd0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egH6wwAAANoAAAAPAAAAAAAAAAAAAAAAAJcCAABkcnMvZG93&#10;bnJldi54bWxQSwUGAAAAAAQABAD1AAAAhwMAAAAA&#10;" path="m0,2490c375,2490,750,2490,1125,2490l1935,,4785,,4769,15e" filled="f">
                  <v:path arrowok="t" o:connecttype="custom" o:connectlocs="0,2490;621,2490;1068,0;2640,0;2631,15" o:connectangles="0,0,0,0,0"/>
                </v:shape>
                <v:shape id="Freeform 10" o:spid="_x0000_s1030" style="position:absolute;left:4066;top:3808;width:3404;height:408;visibility:visible;mso-wrap-style:square;v-text-anchor:top" coordsize="648,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D9SxAAA&#10;ANoAAAAPAAAAZHJzL2Rvd25yZXYueG1sRI9Ba8JAFITvgv9heUJvuqlQLdFNKGKKIEVrK14f2dck&#10;dPdtyG419td3C4LHYWa+YZZ5b404U+cbxwoeJwkI4tLphisFnx/F+BmED8gajWNScCUPeTYcLDHV&#10;7sLvdD6ESkQI+xQV1CG0qZS+rMmin7iWOHpfrrMYouwqqTu8RLg1cpokM2mx4bhQY0urmsrvw49V&#10;sN8Vx5MzstgdX/v52vzOp/y2Veph1L8sQATqwz18a2+0gif4vxJv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A/UsQAAADaAAAADwAAAAAAAAAAAAAAAACXAgAAZHJzL2Rv&#10;d25yZXYueG1sUEsFBgAAAAAEAAQA9QAAAIgDAAAAAA==&#10;" path="m165,0c86,20,73,17,15,75,10,90,,104,,120,,150,1,183,15,210,23,226,44,231,60,240,114,271,165,285,225,300,303,287,342,282,405,240,435,196,477,151,420,105,408,95,390,95,375,90,318,96,227,81,180,135,156,162,120,225,120,225,125,260,121,298,135,330,154,372,268,384,300,390,326,387,439,377,480,360,497,353,509,338,525,330,539,323,555,320,570,315,605,210,630,235,555,210,477,223,438,228,375,270,353,303,297,378,345,420,369,441,435,450,435,450,490,445,547,451,600,435,617,430,612,390,630,390,648,390,645,454,645,465e" filled="f">
                  <v:path arrowok="t" o:connecttype="custom" o:connectlocs="867,0;79,66;0,105;79,184;315,211;1182,263;2128,211;2206,92;1970,79;946,118;630,197;709,290;1576,342;2521,316;2758,290;2994,276;2915,184;1970,237;1812,369;2285,395;3152,382;3309,342;3388,408" o:connectangles="0,0,0,0,0,0,0,0,0,0,0,0,0,0,0,0,0,0,0,0,0,0,0"/>
                </v:shape>
                <v:line id="Line 12" o:spid="_x0000_s1031" style="position:absolute;visibility:visible;mso-wrap-style:square" from="9705,6282" to="10591,6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shape id="Text Box 13" o:spid="_x0000_s1032" type="#_x0000_t202" style="position:absolute;left:1936;top:5770;width:330;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664gwgAA&#10;ANoAAAAPAAAAZHJzL2Rvd25yZXYueG1sRI/disIwFITvBd8hnAVvRFNltW63UVZB8dafBzg2pz9s&#10;c1KarK1vbxYEL4eZ+YZJN72pxZ1aV1lWMJtGIIgzqysuFFwv+8kKhPPIGmvLpOBBDjbr4SDFRNuO&#10;T3Q/+0IECLsEFZTeN4mULivJoJvahjh4uW0N+iDbQuoWuwA3tZxH0VIarDgslNjQrqTs9/xnFOTH&#10;brz46m4Hf41Pn8stVvHNPpQaffQ/3yA89f4dfrWPWkEM/1fCDZD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rriDCAAAA2gAAAA8AAAAAAAAAAAAAAAAAlwIAAGRycy9kb3du&#10;cmV2LnhtbFBLBQYAAAAABAAEAPUAAACGAwAAAAA=&#10;" stroked="f">
                  <v:textbox>
                    <w:txbxContent>
                      <w:p w14:paraId="60C328CD" w14:textId="77777777" w:rsidR="001834FB" w:rsidRDefault="001834FB" w:rsidP="001333ED">
                        <w:r>
                          <w:t>0 Warmup</w:t>
                        </w:r>
                      </w:p>
                    </w:txbxContent>
                  </v:textbox>
                </v:shape>
                <v:shape id="Text Box 18" o:spid="_x0000_s1033" type="#_x0000_t202" style="position:absolute;left:2880;top:3403;width:34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" stroked="f">
                  <v:textbox>
                    <w:txbxContent>
                      <w:p w14:paraId="570DA43A" w14:textId="77777777" w:rsidR="001834FB" w:rsidRDefault="001834FB" w:rsidP="001333ED">
                        <w:r>
                          <w:t>2 ((DCA)</w:t>
                        </w:r>
                      </w:p>
                    </w:txbxContent>
                  </v:textbox>
                </v:shape>
                <v:shape id="Text Box 19" o:spid="_x0000_s1034" type="#_x0000_t202" style="position:absolute;left:4440;top:3387;width:390;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OJ/JwQAA&#10;ANoAAAAPAAAAZHJzL2Rvd25yZXYueG1sRI/disIwFITvBd8hHMEb2abK+leNsgqKt7o+wGlzbIvN&#10;SWmytr69WRC8HGbmG2a97UwlHtS40rKCcRSDIM6sLjlXcP09fC1AOI+ssbJMCp7kYLvp99aYaNvy&#10;mR4Xn4sAYZeggsL7OpHSZQUZdJGtiYN3s41BH2STS91gG+CmkpM4nkmDJYeFAmvaF5TdL39Gwe3U&#10;jqbLNj366/z8PdthOU/tU6nhoPtZgfDU+U/43T5pBUv4vxJugN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zifycEAAADaAAAADwAAAAAAAAAAAAAAAACXAgAAZHJzL2Rvd25y&#10;ZXYueG1sUEsFBgAAAAAEAAQA9QAAAIUDAAAAAA==&#10;" stroked="f">
                  <v:textbox>
                    <w:txbxContent>
                      <w:p w14:paraId="6BA4C9B0" w14:textId="77777777" w:rsidR="001834FB" w:rsidRDefault="001834FB" w:rsidP="001333ED">
                        <w:r>
                          <w:t>3</w:t>
                        </w:r>
                      </w:p>
                    </w:txbxContent>
                  </v:textbox>
                </v:shape>
                <v:shape id="Text Box 14" o:spid="_x0000_s1035" type="#_x0000_t202" style="position:absolute;left:2999;top:5908;width:226;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ft9wgAA&#10;ANsAAAAPAAAAZHJzL2Rvd25yZXYueG1sRI/NbsJADITvSH2HlSv1gmDTit/AglokEFd+HsBkTRKR&#10;9UbZLQlvjw9I3GzNeObzct25St2pCaVnA9/DBBRx5m3JuYHzaTuYgQoR2WLlmQw8KMB69dFbYmp9&#10;ywe6H2OuJIRDigaKGOtU65AV5DAMfU0s2tU3DqOsTa5tg62Eu0r/JMlEOyxZGgqsaVNQdjv+OwPX&#10;fdsfz9vLLp6nh9HkD8vpxT+M+frsfhegInXxbX5d763gC73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1h+33CAAAA2wAAAA8AAAAAAAAAAAAAAAAAlwIAAGRycy9kb3du&#10;cmV2LnhtbFBLBQYAAAAABAAEAPUAAACGAwAAAAA=&#10;" stroked="f">
                  <v:textbox>
                    <w:txbxContent>
                      <w:p w14:paraId="6F4B0297" w14:textId="77777777" w:rsidR="001834FB" w:rsidRDefault="001834FB" w:rsidP="001333ED">
                        <w:r>
                          <w:t>1</w:t>
                        </w:r>
                      </w:p>
                    </w:txbxContent>
                  </v:textbox>
                </v:shape>
                <v:shape id="Text Box 23" o:spid="_x0000_s1036" type="#_x0000_t202" style="position:absolute;left:2114;top:4557;width:976;height:4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007EC933" w14:textId="77777777" w:rsidR="001834FB" w:rsidRDefault="001834FB" w:rsidP="001333ED">
                        <w:r>
                          <w:t>Climb</w:t>
                        </w:r>
                      </w:p>
                    </w:txbxContent>
                  </v:textbox>
                </v:shape>
                <v:shape id="Text Box 24" o:spid="_x0000_s1037" type="#_x0000_t202" style="position:absolute;left:2566;top:2217;width:1874;height:13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6A15F0AF" w14:textId="77777777" w:rsidR="001834FB" w:rsidRDefault="001834FB" w:rsidP="001333ED">
                        <w:r>
                          <w:t xml:space="preserve">2-3 Cruise from DCA to Richmond area (25,000 </w:t>
                        </w:r>
                        <w:proofErr w:type="spellStart"/>
                        <w:r>
                          <w:t>ft</w:t>
                        </w:r>
                        <w:proofErr w:type="spellEnd"/>
                        <w:r>
                          <w:t>)</w:t>
                        </w:r>
                      </w:p>
                    </w:txbxContent>
                  </v:textbox>
                </v:shape>
                <v:shape id="Text Box 28" o:spid="_x0000_s1038" type="#_x0000_t202" style="position:absolute;left:5102;top:2355;width:1964;height:1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s2UKwAAA&#10;ANsAAAAPAAAAZHJzL2Rvd25yZXYueG1sRE/NisIwEL4LvkMYYS+yprpqtWsUd0HxqusDTJuxLdtM&#10;ShNtfXsjCN7m4/ud1aYzlbhR40rLCsajCARxZnXJuYLz3+5zAcJ5ZI2VZVJwJwebdb+3wkTblo90&#10;O/lchBB2CSoovK8TKV1WkEE3sjVx4C62MegDbHKpG2xDuKnkJIrm0mDJoaHAmn4Lyv5PV6PgcmiH&#10;s2Wb7v05Pk7nP1jGqb0r9THott8gPHX+LX65DzrM/4LnL+EAuX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s2UKwAAAANsAAAAPAAAAAAAAAAAAAAAAAJcCAABkcnMvZG93bnJl&#10;di54bWxQSwUGAAAAAAQABAD1AAAAhAMAAAAA&#10;" stroked="f">
                  <v:textbox>
                    <w:txbxContent>
                      <w:p w14:paraId="542F2832" w14:textId="77777777" w:rsidR="001834FB" w:rsidRDefault="001834FB" w:rsidP="001333ED">
                        <w:r>
                          <w:t xml:space="preserve">3-4 Loiter Richmond area (10,000ft, 4 </w:t>
                        </w:r>
                        <w:proofErr w:type="spellStart"/>
                        <w:proofErr w:type="gramStart"/>
                        <w:r>
                          <w:t>hrs</w:t>
                        </w:r>
                        <w:proofErr w:type="spellEnd"/>
                        <w:r>
                          <w:t xml:space="preserve"> )</w:t>
                        </w:r>
                        <w:proofErr w:type="gramEnd"/>
                      </w:p>
                      <w:p w14:paraId="3025E626" w14:textId="77777777" w:rsidR="001834FB" w:rsidRDefault="001834FB" w:rsidP="001333ED">
                        <w:r>
                          <w:t>Deliver packages</w:t>
                        </w:r>
                      </w:p>
                    </w:txbxContent>
                  </v:textbox>
                </v:shape>
                <v:shape id="Text Box 29" o:spid="_x0000_s1039" type="#_x0000_t202" style="position:absolute;left:9705;top:5023;width:1214;height:7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123F15B2" w14:textId="77777777" w:rsidR="001834FB" w:rsidRDefault="001834FB" w:rsidP="001333ED">
                        <w:r>
                          <w:t xml:space="preserve">Land at DCA </w:t>
                        </w:r>
                      </w:p>
                    </w:txbxContent>
                  </v:textbox>
                </v:shape>
                <v:shape id="Text Box 31" o:spid="_x0000_s1040" type="#_x0000_t202" style="position:absolute;left:6975;top:3448;width:2444;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648592C5" w14:textId="77777777" w:rsidR="001834FB" w:rsidRDefault="001834FB" w:rsidP="001333ED"/>
                    </w:txbxContent>
                  </v:textbox>
                </v:shape>
                <v:shape id="Text Box 33" o:spid="_x0000_s1041" type="#_x0000_t202" style="position:absolute;left:7199;top:3645;width:40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MaSvwAA&#10;ANsAAAAPAAAAZHJzL2Rvd25yZXYueG1sRE/LqsIwEN1f8B/CCG4umireqtUoKihufXzA2IxtsZmU&#10;Jtr690YQ7m4O5zmLVWtK8aTaFZYVDAcRCOLU6oIzBZfzrj8F4TyyxtIyKXiRg9Wy87PARNuGj/Q8&#10;+UyEEHYJKsi9rxIpXZqTQTewFXHgbrY26AOsM6lrbEK4KeUoimJpsODQkGNF25zS++lhFNwOze/f&#10;rLnu/WVyHMcbLCZ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ExpK/AAAA2wAAAA8AAAAAAAAAAAAAAAAAlwIAAGRycy9kb3ducmV2&#10;LnhtbFBLBQYAAAAABAAEAPUAAACDAwAAAAA=&#10;" stroked="f">
                  <v:textbox>
                    <w:txbxContent>
                      <w:p w14:paraId="3EB14502" w14:textId="77777777" w:rsidR="001834FB" w:rsidRDefault="001834FB" w:rsidP="001333ED">
                        <w:r>
                          <w:t>4</w:t>
                        </w:r>
                      </w:p>
                    </w:txbxContent>
                  </v:textbox>
                </v:shape>
                <v:shape id="Text Box 34" o:spid="_x0000_s1042" type="#_x0000_t202" style="position:absolute;left:10335;top:5742;width:406;height:5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GMJvwAA&#10;ANsAAAAPAAAAZHJzL2Rvd25yZXYueG1sRE/LqsIwEN1f8B/CCG4umipeq9UoKihufXzA2IxtsZmU&#10;Jtr690YQ7m4O5zmLVWtK8aTaFZYVDAcRCOLU6oIzBZfzrj8F4TyyxtIyKXiRg9Wy87PARNuGj/Q8&#10;+UyEEHYJKsi9rxIpXZqTQTewFXHgbrY26AOsM6lrbEK4KeUoiibSYMGhIceKtjml99PDKLgdmt+/&#10;WXPd+0t8HE82WMR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IYwm/AAAA2wAAAA8AAAAAAAAAAAAAAAAAlwIAAGRycy9kb3ducmV2&#10;LnhtbFBLBQYAAAAABAAEAPUAAACDAwAAAAA=&#10;" stroked="f">
                  <v:textbox>
                    <w:txbxContent>
                      <w:p w14:paraId="77FAF858" w14:textId="77777777" w:rsidR="001834FB" w:rsidRDefault="001834FB" w:rsidP="001333ED">
                        <w:r>
                          <w:t>7</w:t>
                        </w:r>
                      </w:p>
                    </w:txbxContent>
                  </v:textbox>
                </v:shape>
                <v:shape id="Text Box 55" o:spid="_x0000_s1043" type="#_x0000_t202" style="position:absolute;left:8056;top:5262;width:1229;height:5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d7wgAA&#10;ANsAAAAPAAAAZHJzL2Rvd25yZXYueG1sRI/NbsJADITvSH2HlSv1gmDTit/AglokEFd+HsBkTRKR&#10;9UbZLQlvjw9I3GzNeObzct25St2pCaVnA9/DBBRx5m3JuYHzaTuYgQoR2WLlmQw8KMB69dFbYmp9&#10;ywe6H2OuJIRDigaKGOtU65AV5DAMfU0s2tU3DqOsTa5tg62Eu0r/JMlEOyxZGgqsaVNQdjv+OwPX&#10;fdsfz9vLLp6nh9HkD8vpxT+M+frsfhegInXxbX5d763gC6z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X93vCAAAA2wAAAA8AAAAAAAAAAAAAAAAAlwIAAGRycy9kb3du&#10;cmV2LnhtbFBLBQYAAAAABAAEAPUAAACGAwAAAAA=&#10;" stroked="f">
                  <v:textbox>
                    <w:txbxContent>
                      <w:p w14:paraId="5923F107" w14:textId="77777777" w:rsidR="001834FB" w:rsidRDefault="001834FB" w:rsidP="001333ED">
                        <w:r>
                          <w:t>Descend</w:t>
                        </w:r>
                      </w:p>
                    </w:txbxContent>
                  </v:textbox>
                </v:shape>
                <v:shapetype id="_x0000_t32" coordsize="21600,21600" o:spt="32" o:oned="t" path="m0,0l21600,21600e" filled="f">
                  <v:path arrowok="t" fillok="f" o:connecttype="none"/>
                  <o:lock v:ext="edit" shapetype="t"/>
                </v:shapetype>
                <v:shape id="AutoShape 56" o:spid="_x0000_s1044" type="#_x0000_t32" style="position:absolute;left:7463;top:4171;width:1298;height: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Text Box 62" o:spid="_x0000_s1045" type="#_x0000_t202" style="position:absolute;left:9509;top:5770;width:40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55687D27" w14:textId="77777777" w:rsidR="001834FB" w:rsidRDefault="001834FB" w:rsidP="001333ED">
                        <w:r>
                          <w:t>6</w:t>
                        </w:r>
                      </w:p>
                    </w:txbxContent>
                  </v:textbox>
                </v:shape>
                <v:shape id="Text Box 63" o:spid="_x0000_s1046" type="#_x0000_t202" style="position:absolute;left:8550;top:3643;width:406;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ZRbxAAA&#10;ANsAAAAPAAAAZHJzL2Rvd25yZXYueG1sRI/NasMwEITvhbyD2EAvJZYT2iR1I5u00JBrfh5gbW1s&#10;E2tlLNU/b18VAj0OM/MNs8tG04ieOldbVrCMYhDEhdU1lwqul+/FFoTzyBoby6RgIgdZOnvaYaLt&#10;wCfqz74UAcIuQQWV920ipSsqMugi2xIH72Y7gz7IrpS6wyHATSNXcbyWBmsOCxW29FVRcT//GAW3&#10;4/Dy9j7kB3/dnF7Xn1hvcjsp9Twf9x8gPI3+P/xoH7WC1RL+voQfIN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GUW8QAAADbAAAADwAAAAAAAAAAAAAAAACXAgAAZHJzL2Rv&#10;d25yZXYueG1sUEsFBgAAAAAEAAQA9QAAAIgDAAAAAA==&#10;" stroked="f">
                  <v:textbox>
                    <w:txbxContent>
                      <w:p w14:paraId="2C26FDF4" w14:textId="77777777" w:rsidR="001834FB" w:rsidRDefault="001834FB" w:rsidP="001333ED">
                        <w:r>
                          <w:t>5</w:t>
                        </w:r>
                      </w:p>
                    </w:txbxContent>
                  </v:textbox>
                </v:shape>
                <v:shape id="AutoShape 64" o:spid="_x0000_s1047" type="#_x0000_t32" style="position:absolute;left:8761;top:4216;width:944;height:2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3vsxAAAANsAAAAPAAAAAAAAAAAA&#10;AAAAAKECAABkcnMvZG93bnJldi54bWxQSwUGAAAAAAQABAD5AAAAkgMAAAAA&#10;"/>
                <v:shape id="Text Box 65" o:spid="_x0000_s1048" type="#_x0000_t202" style="position:absolute;left:7411;top:2460;width:2008;height:10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6+3wwAA&#10;ANsAAAAPAAAAZHJzL2Rvd25yZXYueG1sRI/disIwFITvhX2HcBa8kTVd/7rbNYoKirf+PMBpc2zL&#10;Nieliba+vREEL4eZ+YaZLztTiRs1rrSs4HsYgSDOrC45V3A+bb9+QDiPrLGyTAru5GC5+OjNMdG2&#10;5QPdjj4XAcIuQQWF93UipcsKMuiGtiYO3sU2Bn2QTS51g22Am0qOomgmDZYcFgqsaVNQ9n+8GgWX&#10;fTuY/rbpzp/jw2S2xjJO7V2p/me3+gPhqfPv8Ku91wpGY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36+3wwAAANsAAAAPAAAAAAAAAAAAAAAAAJcCAABkcnMvZG93&#10;bnJldi54bWxQSwUGAAAAAAQABAD1AAAAhwMAAAAA&#10;" stroked="f">
                  <v:textbox>
                    <w:txbxContent>
                      <w:p w14:paraId="06B338B0" w14:textId="77777777" w:rsidR="001834FB" w:rsidRDefault="001834FB" w:rsidP="001333ED">
                        <w:r>
                          <w:t xml:space="preserve">4-5 Cruise from Richmond to </w:t>
                        </w:r>
                        <w:proofErr w:type="gramStart"/>
                        <w:r>
                          <w:t>DCA  (</w:t>
                        </w:r>
                        <w:proofErr w:type="gramEnd"/>
                        <w:r>
                          <w:t xml:space="preserve">25,000 </w:t>
                        </w:r>
                        <w:proofErr w:type="spellStart"/>
                        <w:r>
                          <w:t>ft</w:t>
                        </w:r>
                        <w:proofErr w:type="spellEnd"/>
                        <w:r>
                          <w:t>)</w:t>
                        </w:r>
                      </w:p>
                    </w:txbxContent>
                  </v:textbox>
                </v:shape>
                <w10:anchorlock/>
              </v:group>
            </w:pict>
          </mc:Fallback>
        </mc:AlternateContent>
      </w:r>
      <w:r w:rsidRPr="00DF43FE">
        <w:rPr>
          <w:rFonts w:asciiTheme="minorHAnsi" w:hAnsiTheme="minorHAnsi"/>
        </w:rPr>
        <w:t>.</w:t>
      </w:r>
    </w:p>
    <w:p w14:paraId="27C640BE" w14:textId="77777777" w:rsidR="00437B28" w:rsidRPr="00DF43FE" w:rsidRDefault="00437B28">
      <w:pPr>
        <w:rPr>
          <w:rFonts w:asciiTheme="minorHAnsi" w:hAnsiTheme="minorHAnsi"/>
        </w:rPr>
      </w:pPr>
    </w:p>
    <w:p w14:paraId="7BAE6E98" w14:textId="77777777" w:rsidR="001333ED" w:rsidRPr="00DF43FE" w:rsidRDefault="001333ED">
      <w:pPr>
        <w:rPr>
          <w:rFonts w:asciiTheme="minorHAnsi" w:hAnsiTheme="minorHAnsi"/>
        </w:rPr>
      </w:pPr>
    </w:p>
    <w:p w14:paraId="6DD5B88C" w14:textId="77777777" w:rsidR="00FA4A34" w:rsidRPr="00331367" w:rsidRDefault="00FA4A34" w:rsidP="001834FB">
      <w:pPr>
        <w:pStyle w:val="p1"/>
        <w:outlineLvl w:val="0"/>
        <w:rPr>
          <w:rStyle w:val="s1"/>
          <w:rFonts w:asciiTheme="minorHAnsi" w:hAnsiTheme="minorHAnsi"/>
          <w:sz w:val="28"/>
          <w:szCs w:val="28"/>
        </w:rPr>
      </w:pPr>
      <w:r w:rsidRPr="00331367">
        <w:rPr>
          <w:rStyle w:val="s1"/>
          <w:rFonts w:asciiTheme="minorHAnsi" w:hAnsiTheme="minorHAnsi"/>
          <w:sz w:val="28"/>
          <w:szCs w:val="28"/>
        </w:rPr>
        <w:t>TOGW by Conceptual sketch method</w:t>
      </w:r>
    </w:p>
    <w:p w14:paraId="3B15D276" w14:textId="77777777" w:rsidR="00BC3C85" w:rsidRPr="00DF43FE" w:rsidRDefault="00BC3C85" w:rsidP="00FA4A34">
      <w:pPr>
        <w:pStyle w:val="p1"/>
        <w:rPr>
          <w:rFonts w:asciiTheme="minorHAnsi" w:hAnsiTheme="minorHAnsi"/>
          <w:sz w:val="24"/>
          <w:szCs w:val="24"/>
        </w:rPr>
      </w:pPr>
    </w:p>
    <w:p w14:paraId="4F37DF98" w14:textId="77777777" w:rsidR="00BC3C85" w:rsidRPr="00DF43FE" w:rsidRDefault="00BC3C85" w:rsidP="00FA4A34">
      <w:pPr>
        <w:pStyle w:val="p1"/>
        <w:rPr>
          <w:rFonts w:asciiTheme="minorHAnsi" w:hAnsiTheme="minorHAnsi"/>
          <w:sz w:val="24"/>
          <w:szCs w:val="24"/>
        </w:rPr>
      </w:pPr>
      <w:r w:rsidRPr="00DF43FE">
        <w:rPr>
          <w:rFonts w:asciiTheme="minorHAnsi" w:hAnsiTheme="minorHAnsi"/>
          <w:sz w:val="24"/>
          <w:szCs w:val="24"/>
        </w:rPr>
        <w:t>As discussed in Report #1.</w:t>
      </w:r>
    </w:p>
    <w:p w14:paraId="2D89A52F" w14:textId="77777777" w:rsidR="00BC3C85" w:rsidRPr="00DF43FE" w:rsidRDefault="00BC3C85" w:rsidP="00BC3C85">
      <w:pPr>
        <w:spacing w:line="360" w:lineRule="auto"/>
        <w:rPr>
          <w:rFonts w:asciiTheme="minorHAnsi" w:hAnsiTheme="minorHAnsi"/>
        </w:rPr>
      </w:pPr>
      <w:proofErr w:type="gramStart"/>
      <w:r w:rsidRPr="00DF43FE">
        <w:rPr>
          <w:rFonts w:asciiTheme="minorHAnsi" w:hAnsiTheme="minorHAnsi"/>
        </w:rPr>
        <w:t>According to</w:t>
      </w:r>
      <w:proofErr w:type="gramEnd"/>
      <w:r w:rsidRPr="00DF43FE">
        <w:rPr>
          <w:rFonts w:asciiTheme="minorHAnsi" w:hAnsiTheme="minorHAnsi"/>
        </w:rPr>
        <w:t xml:space="preserve"> the requirements, we consider a single piston engine propeller aircraft with these basic characteristics below.</w:t>
      </w:r>
    </w:p>
    <w:p w14:paraId="1492C32F" w14:textId="77777777" w:rsidR="00BC3C85" w:rsidRPr="00DF43FE" w:rsidRDefault="00BC3C85" w:rsidP="001834FB">
      <w:pPr>
        <w:spacing w:line="360" w:lineRule="auto"/>
        <w:outlineLvl w:val="0"/>
        <w:rPr>
          <w:rFonts w:asciiTheme="minorHAnsi" w:hAnsiTheme="minorHAnsi"/>
        </w:rPr>
      </w:pPr>
      <w:r w:rsidRPr="00DF43FE">
        <w:rPr>
          <w:rFonts w:asciiTheme="minorHAnsi" w:hAnsiTheme="minorHAnsi"/>
        </w:rPr>
        <w:t>AR=10,</w:t>
      </w:r>
    </w:p>
    <w:p w14:paraId="5D56A402" w14:textId="77777777" w:rsidR="00BC3C85" w:rsidRPr="00DF43FE" w:rsidRDefault="00BC3C85" w:rsidP="00BC3C85">
      <w:pPr>
        <w:spacing w:line="360" w:lineRule="auto"/>
        <w:rPr>
          <w:rFonts w:asciiTheme="minorHAnsi" w:hAnsiTheme="minorHAnsi"/>
        </w:rPr>
      </w:pPr>
      <w:proofErr w:type="spellStart"/>
      <w:r w:rsidRPr="00DF43FE">
        <w:rPr>
          <w:rFonts w:asciiTheme="minorHAnsi" w:hAnsiTheme="minorHAnsi"/>
        </w:rPr>
        <w:t>S</w:t>
      </w:r>
      <w:r w:rsidRPr="00DF43FE">
        <w:rPr>
          <w:rFonts w:asciiTheme="minorHAnsi" w:hAnsiTheme="minorHAnsi"/>
          <w:vertAlign w:val="subscript"/>
        </w:rPr>
        <w:t>wet</w:t>
      </w:r>
      <w:proofErr w:type="spellEnd"/>
      <w:r w:rsidRPr="00DF43FE">
        <w:rPr>
          <w:rFonts w:asciiTheme="minorHAnsi" w:hAnsiTheme="minorHAnsi"/>
        </w:rPr>
        <w:t>/</w:t>
      </w:r>
      <w:proofErr w:type="spellStart"/>
      <w:r w:rsidRPr="00DF43FE">
        <w:rPr>
          <w:rFonts w:asciiTheme="minorHAnsi" w:hAnsiTheme="minorHAnsi"/>
        </w:rPr>
        <w:t>S</w:t>
      </w:r>
      <w:r w:rsidRPr="00DF43FE">
        <w:rPr>
          <w:rFonts w:asciiTheme="minorHAnsi" w:hAnsiTheme="minorHAnsi"/>
          <w:vertAlign w:val="subscript"/>
        </w:rPr>
        <w:t>ref</w:t>
      </w:r>
      <w:proofErr w:type="spellEnd"/>
      <w:r w:rsidRPr="00DF43FE">
        <w:rPr>
          <w:rFonts w:asciiTheme="minorHAnsi" w:hAnsiTheme="minorHAnsi"/>
        </w:rPr>
        <w:t xml:space="preserve"> =5.0,</w:t>
      </w:r>
    </w:p>
    <w:p w14:paraId="5FDEDAEF" w14:textId="77777777" w:rsidR="00BC3C85" w:rsidRPr="00DF43FE" w:rsidRDefault="00BC3C85" w:rsidP="00BC3C85">
      <w:pPr>
        <w:pStyle w:val="PlainText"/>
        <w:spacing w:line="360" w:lineRule="auto"/>
        <w:rPr>
          <w:rFonts w:asciiTheme="minorHAnsi" w:hAnsiTheme="minorHAnsi"/>
          <w:sz w:val="24"/>
          <w:szCs w:val="24"/>
        </w:rPr>
      </w:pPr>
      <w:r w:rsidRPr="00DF43FE">
        <w:rPr>
          <w:rStyle w:val="s1"/>
          <w:rFonts w:ascii="MS Mincho" w:eastAsia="MS Mincho" w:hAnsi="MS Mincho" w:cs="MS Mincho"/>
          <w:sz w:val="24"/>
          <w:szCs w:val="24"/>
        </w:rPr>
        <w:t>⇒</w:t>
      </w:r>
      <w:r w:rsidRPr="00DF43FE">
        <w:rPr>
          <w:rFonts w:asciiTheme="minorHAnsi" w:hAnsiTheme="minorHAnsi"/>
          <w:sz w:val="24"/>
          <w:szCs w:val="24"/>
        </w:rPr>
        <w:t xml:space="preserve"> Wetted Aspect ratio=AR/ (</w:t>
      </w:r>
      <w:proofErr w:type="spellStart"/>
      <w:r w:rsidRPr="00DF43FE">
        <w:rPr>
          <w:rFonts w:asciiTheme="minorHAnsi" w:hAnsiTheme="minorHAnsi"/>
          <w:sz w:val="24"/>
          <w:szCs w:val="24"/>
        </w:rPr>
        <w:t>S</w:t>
      </w:r>
      <w:r w:rsidRPr="00DF43FE">
        <w:rPr>
          <w:rFonts w:asciiTheme="minorHAnsi" w:hAnsiTheme="minorHAnsi"/>
          <w:sz w:val="24"/>
          <w:szCs w:val="24"/>
          <w:vertAlign w:val="subscript"/>
        </w:rPr>
        <w:t>wet</w:t>
      </w:r>
      <w:proofErr w:type="spellEnd"/>
      <w:r w:rsidRPr="00DF43FE">
        <w:rPr>
          <w:rFonts w:asciiTheme="minorHAnsi" w:hAnsiTheme="minorHAnsi"/>
          <w:sz w:val="24"/>
          <w:szCs w:val="24"/>
        </w:rPr>
        <w:t>/</w:t>
      </w:r>
      <w:proofErr w:type="spellStart"/>
      <w:proofErr w:type="gramStart"/>
      <w:r w:rsidRPr="00DF43FE">
        <w:rPr>
          <w:rFonts w:asciiTheme="minorHAnsi" w:hAnsiTheme="minorHAnsi"/>
          <w:sz w:val="24"/>
          <w:szCs w:val="24"/>
        </w:rPr>
        <w:t>S</w:t>
      </w:r>
      <w:r w:rsidRPr="00DF43FE">
        <w:rPr>
          <w:rFonts w:asciiTheme="minorHAnsi" w:hAnsiTheme="minorHAnsi"/>
          <w:sz w:val="24"/>
          <w:szCs w:val="24"/>
          <w:vertAlign w:val="subscript"/>
        </w:rPr>
        <w:t>ref</w:t>
      </w:r>
      <w:proofErr w:type="spellEnd"/>
      <w:r w:rsidRPr="00DF43FE">
        <w:rPr>
          <w:rFonts w:asciiTheme="minorHAnsi" w:hAnsiTheme="minorHAnsi"/>
          <w:sz w:val="24"/>
          <w:szCs w:val="24"/>
          <w:vertAlign w:val="subscript"/>
        </w:rPr>
        <w:t xml:space="preserve"> </w:t>
      </w:r>
      <w:r w:rsidRPr="00DF43FE">
        <w:rPr>
          <w:rFonts w:asciiTheme="minorHAnsi" w:hAnsiTheme="minorHAnsi"/>
          <w:sz w:val="24"/>
          <w:szCs w:val="24"/>
        </w:rPr>
        <w:t>)</w:t>
      </w:r>
      <w:proofErr w:type="gramEnd"/>
      <w:r w:rsidRPr="00DF43FE">
        <w:rPr>
          <w:rFonts w:asciiTheme="minorHAnsi" w:hAnsiTheme="minorHAnsi"/>
          <w:sz w:val="24"/>
          <w:szCs w:val="24"/>
        </w:rPr>
        <w:t>=10/5.0=2</w:t>
      </w:r>
    </w:p>
    <w:p w14:paraId="0381E67C" w14:textId="77777777" w:rsidR="00BC3C85" w:rsidRPr="00DF43FE" w:rsidRDefault="00BC3C85" w:rsidP="00BC3C85">
      <w:pPr>
        <w:pStyle w:val="PlainText"/>
        <w:spacing w:line="360" w:lineRule="auto"/>
        <w:rPr>
          <w:rFonts w:asciiTheme="minorHAnsi" w:hAnsiTheme="minorHAnsi"/>
          <w:sz w:val="24"/>
          <w:szCs w:val="24"/>
        </w:rPr>
      </w:pPr>
      <w:r w:rsidRPr="00DF43FE">
        <w:rPr>
          <w:rStyle w:val="s1"/>
          <w:rFonts w:ascii="MS Mincho" w:eastAsia="MS Mincho" w:hAnsi="MS Mincho" w:cs="MS Mincho"/>
          <w:sz w:val="24"/>
          <w:szCs w:val="24"/>
        </w:rPr>
        <w:t>⇒</w:t>
      </w:r>
      <w:r w:rsidRPr="00DF43FE">
        <w:rPr>
          <w:rStyle w:val="s1"/>
          <w:rFonts w:asciiTheme="minorHAnsi" w:eastAsia="MS Mincho" w:hAnsiTheme="minorHAnsi" w:cs="MS Mincho"/>
          <w:sz w:val="24"/>
          <w:szCs w:val="24"/>
        </w:rPr>
        <w:t xml:space="preserve"> for fixed-gear propeller aircraft,</w:t>
      </w:r>
      <w:r w:rsidRPr="00DF43FE">
        <w:rPr>
          <w:rFonts w:asciiTheme="minorHAnsi" w:hAnsiTheme="minorHAnsi"/>
          <w:sz w:val="24"/>
          <w:szCs w:val="24"/>
        </w:rPr>
        <w:t xml:space="preserve"> L/</w:t>
      </w:r>
      <w:proofErr w:type="spellStart"/>
      <w:r w:rsidRPr="00DF43FE">
        <w:rPr>
          <w:rFonts w:asciiTheme="minorHAnsi" w:hAnsiTheme="minorHAnsi"/>
          <w:sz w:val="24"/>
          <w:szCs w:val="24"/>
        </w:rPr>
        <w:t>D</w:t>
      </w:r>
      <w:r w:rsidRPr="00DF43FE">
        <w:rPr>
          <w:rFonts w:asciiTheme="minorHAnsi" w:hAnsiTheme="minorHAnsi"/>
          <w:sz w:val="24"/>
          <w:szCs w:val="24"/>
          <w:vertAlign w:val="subscript"/>
        </w:rPr>
        <w:t>max</w:t>
      </w:r>
      <w:proofErr w:type="spellEnd"/>
      <w:r w:rsidRPr="00DF43FE">
        <w:rPr>
          <w:rFonts w:asciiTheme="minorHAnsi" w:hAnsiTheme="minorHAnsi"/>
          <w:sz w:val="24"/>
          <w:szCs w:val="24"/>
        </w:rPr>
        <w:t>=12.8</w:t>
      </w:r>
    </w:p>
    <w:p w14:paraId="2973C67D"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 xml:space="preserve">v=270 mph=396 </w:t>
      </w:r>
      <w:proofErr w:type="spellStart"/>
      <w:r w:rsidRPr="00DF43FE">
        <w:rPr>
          <w:rFonts w:asciiTheme="minorHAnsi" w:hAnsiTheme="minorHAnsi"/>
          <w:sz w:val="24"/>
          <w:szCs w:val="24"/>
        </w:rPr>
        <w:t>ft</w:t>
      </w:r>
      <w:proofErr w:type="spellEnd"/>
      <w:r w:rsidRPr="00DF43FE">
        <w:rPr>
          <w:rFonts w:asciiTheme="minorHAnsi" w:hAnsiTheme="minorHAnsi"/>
          <w:sz w:val="24"/>
          <w:szCs w:val="24"/>
        </w:rPr>
        <w:t>/s</w:t>
      </w:r>
    </w:p>
    <w:p w14:paraId="59928007"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C</w:t>
      </w:r>
      <w:r w:rsidRPr="00DF43FE">
        <w:rPr>
          <w:rFonts w:asciiTheme="minorHAnsi" w:hAnsiTheme="minorHAnsi"/>
          <w:sz w:val="24"/>
          <w:szCs w:val="24"/>
          <w:vertAlign w:val="subscript"/>
        </w:rPr>
        <w:t>t</w:t>
      </w:r>
      <w:r w:rsidRPr="00DF43FE">
        <w:rPr>
          <w:rFonts w:asciiTheme="minorHAnsi" w:hAnsiTheme="minorHAnsi"/>
          <w:sz w:val="24"/>
          <w:szCs w:val="24"/>
        </w:rPr>
        <w:t>=C</w:t>
      </w:r>
      <w:r w:rsidRPr="00DF43FE">
        <w:rPr>
          <w:rFonts w:asciiTheme="minorHAnsi" w:hAnsiTheme="minorHAnsi"/>
          <w:sz w:val="24"/>
          <w:szCs w:val="24"/>
          <w:vertAlign w:val="subscript"/>
        </w:rPr>
        <w:t>BHP</w:t>
      </w:r>
      <w:r w:rsidRPr="00DF43FE">
        <w:rPr>
          <w:rFonts w:asciiTheme="minorHAnsi" w:hAnsiTheme="minorHAnsi"/>
          <w:sz w:val="24"/>
          <w:szCs w:val="24"/>
        </w:rPr>
        <w:t>*v/(550*</w:t>
      </w:r>
      <w:r w:rsidRPr="00DF43FE">
        <w:rPr>
          <w:rFonts w:asciiTheme="minorHAnsi" w:hAnsiTheme="minorHAnsi"/>
          <w:sz w:val="24"/>
          <w:szCs w:val="24"/>
          <w:lang w:val="el-GR"/>
        </w:rPr>
        <w:t>η</w:t>
      </w:r>
      <w:proofErr w:type="gramStart"/>
      <w:r w:rsidRPr="00DF43FE">
        <w:rPr>
          <w:rFonts w:asciiTheme="minorHAnsi" w:hAnsiTheme="minorHAnsi"/>
          <w:sz w:val="24"/>
          <w:szCs w:val="24"/>
          <w:vertAlign w:val="subscript"/>
        </w:rPr>
        <w:t>p</w:t>
      </w:r>
      <w:r w:rsidRPr="00DF43FE">
        <w:rPr>
          <w:rFonts w:asciiTheme="minorHAnsi" w:hAnsiTheme="minorHAnsi"/>
          <w:sz w:val="24"/>
          <w:szCs w:val="24"/>
        </w:rPr>
        <w:t>)=</w:t>
      </w:r>
      <w:proofErr w:type="gramEnd"/>
      <w:r w:rsidRPr="00DF43FE">
        <w:rPr>
          <w:rFonts w:asciiTheme="minorHAnsi" w:hAnsiTheme="minorHAnsi"/>
          <w:sz w:val="24"/>
          <w:szCs w:val="24"/>
        </w:rPr>
        <w:t>0.0001</w:t>
      </w:r>
    </w:p>
    <w:p w14:paraId="6446657B"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 xml:space="preserve">R=92miles </w:t>
      </w:r>
      <w:proofErr w:type="gramStart"/>
      <w:r w:rsidRPr="00DF43FE">
        <w:rPr>
          <w:rFonts w:asciiTheme="minorHAnsi" w:hAnsiTheme="minorHAnsi"/>
          <w:sz w:val="24"/>
          <w:szCs w:val="24"/>
        </w:rPr>
        <w:t>=(</w:t>
      </w:r>
      <w:proofErr w:type="gramEnd"/>
      <w:r w:rsidRPr="00DF43FE">
        <w:rPr>
          <w:rFonts w:asciiTheme="minorHAnsi" w:hAnsiTheme="minorHAnsi"/>
          <w:sz w:val="24"/>
          <w:szCs w:val="24"/>
        </w:rPr>
        <w:t xml:space="preserve">considering some detour in the cruise)=500000 </w:t>
      </w:r>
      <w:proofErr w:type="spellStart"/>
      <w:r w:rsidRPr="00DF43FE">
        <w:rPr>
          <w:rFonts w:asciiTheme="minorHAnsi" w:hAnsiTheme="minorHAnsi"/>
          <w:sz w:val="24"/>
          <w:szCs w:val="24"/>
        </w:rPr>
        <w:t>ft</w:t>
      </w:r>
      <w:proofErr w:type="spellEnd"/>
    </w:p>
    <w:p w14:paraId="7BB010D2" w14:textId="77777777" w:rsidR="00BC3C85" w:rsidRPr="00DF43FE" w:rsidRDefault="00BC3C85" w:rsidP="00BC3C85">
      <w:pPr>
        <w:pStyle w:val="PlainText"/>
        <w:spacing w:line="360" w:lineRule="auto"/>
        <w:rPr>
          <w:rFonts w:asciiTheme="minorHAnsi" w:hAnsiTheme="minorHAnsi"/>
          <w:sz w:val="24"/>
          <w:szCs w:val="24"/>
        </w:rPr>
      </w:pPr>
    </w:p>
    <w:p w14:paraId="2C825322" w14:textId="77777777" w:rsidR="00BC3C85" w:rsidRPr="00DF43FE" w:rsidRDefault="00BC3C85" w:rsidP="00BC3C85">
      <w:pPr>
        <w:numPr>
          <w:ilvl w:val="0"/>
          <w:numId w:val="4"/>
        </w:numPr>
        <w:spacing w:line="360" w:lineRule="auto"/>
        <w:rPr>
          <w:rFonts w:asciiTheme="minorHAnsi" w:hAnsiTheme="minorHAnsi"/>
        </w:rPr>
      </w:pPr>
      <w:r w:rsidRPr="00DF43FE">
        <w:rPr>
          <w:rFonts w:asciiTheme="minorHAnsi" w:hAnsiTheme="minorHAnsi"/>
        </w:rPr>
        <w:t>Firstly, consider the specific mission</w:t>
      </w:r>
    </w:p>
    <w:p w14:paraId="1EBC0929" w14:textId="77777777" w:rsidR="00BC3C85" w:rsidRPr="00DF43FE" w:rsidRDefault="00BC3C85" w:rsidP="00BC3C85">
      <w:pPr>
        <w:spacing w:line="360" w:lineRule="auto"/>
        <w:rPr>
          <w:rFonts w:asciiTheme="minorHAnsi" w:hAnsiTheme="minorHAnsi" w:cs="Courier New"/>
        </w:rPr>
      </w:pPr>
      <w:r w:rsidRPr="00DF43FE">
        <w:rPr>
          <w:rFonts w:asciiTheme="minorHAnsi" w:hAnsiTheme="minorHAnsi"/>
        </w:rPr>
        <w:t xml:space="preserve">From historic data, </w:t>
      </w:r>
      <w:r w:rsidRPr="00DF43FE">
        <w:rPr>
          <w:rFonts w:asciiTheme="minorHAnsi" w:hAnsiTheme="minorHAnsi" w:cs="Courier New"/>
        </w:rPr>
        <w:t>0 – 1: W</w:t>
      </w:r>
      <w:r w:rsidRPr="00DF43FE">
        <w:rPr>
          <w:rFonts w:asciiTheme="minorHAnsi" w:hAnsiTheme="minorHAnsi" w:cs="Courier New"/>
          <w:vertAlign w:val="subscript"/>
        </w:rPr>
        <w:t>1</w:t>
      </w:r>
      <w:r w:rsidRPr="00DF43FE">
        <w:rPr>
          <w:rFonts w:asciiTheme="minorHAnsi" w:hAnsiTheme="minorHAnsi" w:cs="Courier New"/>
        </w:rPr>
        <w:t>/W</w:t>
      </w:r>
      <w:r w:rsidRPr="00DF43FE">
        <w:rPr>
          <w:rFonts w:asciiTheme="minorHAnsi" w:hAnsiTheme="minorHAnsi" w:cs="Courier New"/>
          <w:vertAlign w:val="subscript"/>
        </w:rPr>
        <w:t>0</w:t>
      </w:r>
      <w:r w:rsidRPr="00DF43FE">
        <w:rPr>
          <w:rFonts w:asciiTheme="minorHAnsi" w:hAnsiTheme="minorHAnsi" w:cs="Courier New"/>
        </w:rPr>
        <w:t>= 0.970</w:t>
      </w:r>
    </w:p>
    <w:p w14:paraId="2EB81A26" w14:textId="77777777" w:rsidR="00BC3C85" w:rsidRPr="00DF43FE" w:rsidRDefault="00BC3C85" w:rsidP="00BC3C85">
      <w:pPr>
        <w:spacing w:line="360" w:lineRule="auto"/>
        <w:rPr>
          <w:rFonts w:asciiTheme="minorHAnsi" w:hAnsiTheme="minorHAnsi" w:cs="Courier New"/>
        </w:rPr>
      </w:pPr>
      <w:r w:rsidRPr="00DF43FE">
        <w:rPr>
          <w:rFonts w:asciiTheme="minorHAnsi" w:hAnsiTheme="minorHAnsi" w:cs="Courier New"/>
        </w:rPr>
        <w:tab/>
      </w:r>
      <w:r w:rsidRPr="00DF43FE">
        <w:rPr>
          <w:rFonts w:asciiTheme="minorHAnsi" w:hAnsiTheme="minorHAnsi" w:cs="Courier New"/>
        </w:rPr>
        <w:tab/>
        <w:t xml:space="preserve">       1 – 2: W</w:t>
      </w:r>
      <w:r w:rsidRPr="00DF43FE">
        <w:rPr>
          <w:rFonts w:asciiTheme="minorHAnsi" w:hAnsiTheme="minorHAnsi" w:cs="Courier New"/>
          <w:vertAlign w:val="subscript"/>
        </w:rPr>
        <w:t>2</w:t>
      </w:r>
      <w:r w:rsidRPr="00DF43FE">
        <w:rPr>
          <w:rFonts w:asciiTheme="minorHAnsi" w:hAnsiTheme="minorHAnsi" w:cs="Courier New"/>
        </w:rPr>
        <w:t>/W</w:t>
      </w:r>
      <w:r w:rsidRPr="00DF43FE">
        <w:rPr>
          <w:rFonts w:asciiTheme="minorHAnsi" w:hAnsiTheme="minorHAnsi" w:cs="Courier New"/>
          <w:vertAlign w:val="subscript"/>
        </w:rPr>
        <w:t>1</w:t>
      </w:r>
      <w:r w:rsidRPr="00DF43FE">
        <w:rPr>
          <w:rFonts w:asciiTheme="minorHAnsi" w:hAnsiTheme="minorHAnsi" w:cs="Courier New"/>
        </w:rPr>
        <w:t>= 0.985</w:t>
      </w:r>
    </w:p>
    <w:p w14:paraId="67CFFCBE"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lastRenderedPageBreak/>
        <w:tab/>
      </w:r>
      <w:r w:rsidRPr="00DF43FE">
        <w:rPr>
          <w:rFonts w:asciiTheme="minorHAnsi" w:hAnsiTheme="minorHAnsi"/>
          <w:sz w:val="24"/>
          <w:szCs w:val="24"/>
        </w:rPr>
        <w:tab/>
        <w:t xml:space="preserve">       6– 7: W</w:t>
      </w:r>
      <w:r w:rsidRPr="00DF43FE">
        <w:rPr>
          <w:rFonts w:asciiTheme="minorHAnsi" w:hAnsiTheme="minorHAnsi"/>
          <w:sz w:val="24"/>
          <w:szCs w:val="24"/>
          <w:vertAlign w:val="subscript"/>
        </w:rPr>
        <w:t>7</w:t>
      </w:r>
      <w:r w:rsidRPr="00DF43FE">
        <w:rPr>
          <w:rFonts w:asciiTheme="minorHAnsi" w:hAnsiTheme="minorHAnsi"/>
          <w:sz w:val="24"/>
          <w:szCs w:val="24"/>
        </w:rPr>
        <w:t>/W</w:t>
      </w:r>
      <w:r w:rsidRPr="00DF43FE">
        <w:rPr>
          <w:rFonts w:asciiTheme="minorHAnsi" w:hAnsiTheme="minorHAnsi"/>
          <w:sz w:val="24"/>
          <w:szCs w:val="24"/>
          <w:vertAlign w:val="subscript"/>
        </w:rPr>
        <w:t>6</w:t>
      </w:r>
      <w:r w:rsidRPr="00DF43FE">
        <w:rPr>
          <w:rFonts w:asciiTheme="minorHAnsi" w:hAnsiTheme="minorHAnsi"/>
          <w:sz w:val="24"/>
          <w:szCs w:val="24"/>
        </w:rPr>
        <w:t>=0.995</w:t>
      </w:r>
    </w:p>
    <w:p w14:paraId="311FF62B"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The cruise weight fraction is calculated as below,</w:t>
      </w:r>
    </w:p>
    <w:p w14:paraId="32338DBD" w14:textId="77777777" w:rsidR="00BC3C85" w:rsidRPr="00DF43FE" w:rsidRDefault="00BC3C85" w:rsidP="001834FB">
      <w:pPr>
        <w:pStyle w:val="PlainText"/>
        <w:spacing w:line="360" w:lineRule="auto"/>
        <w:ind w:firstLine="720"/>
        <w:outlineLvl w:val="0"/>
        <w:rPr>
          <w:rFonts w:asciiTheme="minorHAnsi" w:hAnsiTheme="minorHAnsi"/>
          <w:sz w:val="24"/>
          <w:szCs w:val="24"/>
        </w:rPr>
      </w:pPr>
      <w:r w:rsidRPr="00DF43FE">
        <w:rPr>
          <w:rFonts w:asciiTheme="minorHAnsi" w:hAnsiTheme="minorHAnsi"/>
          <w:sz w:val="24"/>
          <w:szCs w:val="24"/>
        </w:rPr>
        <w:t>W</w:t>
      </w:r>
      <w:r w:rsidRPr="00DF43FE">
        <w:rPr>
          <w:rFonts w:asciiTheme="minorHAnsi" w:hAnsiTheme="minorHAnsi"/>
          <w:sz w:val="24"/>
          <w:szCs w:val="24"/>
          <w:vertAlign w:val="subscript"/>
        </w:rPr>
        <w:t>3</w:t>
      </w:r>
      <w:r w:rsidRPr="00DF43FE">
        <w:rPr>
          <w:rFonts w:asciiTheme="minorHAnsi" w:hAnsiTheme="minorHAnsi"/>
          <w:sz w:val="24"/>
          <w:szCs w:val="24"/>
        </w:rPr>
        <w:t>/W</w:t>
      </w:r>
      <w:r w:rsidRPr="00DF43FE">
        <w:rPr>
          <w:rFonts w:asciiTheme="minorHAnsi" w:hAnsiTheme="minorHAnsi"/>
          <w:sz w:val="24"/>
          <w:szCs w:val="24"/>
          <w:vertAlign w:val="subscript"/>
        </w:rPr>
        <w:t>2</w:t>
      </w:r>
      <w:r w:rsidRPr="00DF43FE">
        <w:rPr>
          <w:rFonts w:asciiTheme="minorHAnsi" w:hAnsiTheme="minorHAnsi"/>
          <w:sz w:val="24"/>
          <w:szCs w:val="24"/>
        </w:rPr>
        <w:t>= W</w:t>
      </w:r>
      <w:r w:rsidRPr="00DF43FE">
        <w:rPr>
          <w:rFonts w:asciiTheme="minorHAnsi" w:hAnsiTheme="minorHAnsi"/>
          <w:sz w:val="24"/>
          <w:szCs w:val="24"/>
          <w:vertAlign w:val="subscript"/>
        </w:rPr>
        <w:t>5</w:t>
      </w:r>
      <w:r w:rsidRPr="00DF43FE">
        <w:rPr>
          <w:rFonts w:asciiTheme="minorHAnsi" w:hAnsiTheme="minorHAnsi"/>
          <w:sz w:val="24"/>
          <w:szCs w:val="24"/>
        </w:rPr>
        <w:t>/W</w:t>
      </w:r>
      <w:r w:rsidRPr="00DF43FE">
        <w:rPr>
          <w:rFonts w:asciiTheme="minorHAnsi" w:hAnsiTheme="minorHAnsi"/>
          <w:sz w:val="24"/>
          <w:szCs w:val="24"/>
          <w:vertAlign w:val="subscript"/>
        </w:rPr>
        <w:t>4</w:t>
      </w:r>
      <w:r w:rsidRPr="00DF43FE">
        <w:rPr>
          <w:rFonts w:asciiTheme="minorHAnsi" w:eastAsia="DengXian" w:hAnsiTheme="minorHAnsi" w:cs="Times New Roman"/>
          <w:color w:val="000000"/>
          <w:kern w:val="24"/>
          <w:sz w:val="24"/>
          <w:szCs w:val="24"/>
        </w:rPr>
        <w:t xml:space="preserve"> =</w:t>
      </w:r>
      <w:proofErr w:type="spellStart"/>
      <w:proofErr w:type="gramStart"/>
      <w:r w:rsidRPr="00DF43FE">
        <w:rPr>
          <w:rFonts w:asciiTheme="minorHAnsi" w:hAnsiTheme="minorHAnsi"/>
          <w:sz w:val="24"/>
          <w:szCs w:val="24"/>
        </w:rPr>
        <w:t>exp</w:t>
      </w:r>
      <w:proofErr w:type="spellEnd"/>
      <w:r w:rsidRPr="00DF43FE">
        <w:rPr>
          <w:rFonts w:asciiTheme="minorHAnsi" w:hAnsiTheme="minorHAnsi"/>
          <w:sz w:val="24"/>
          <w:szCs w:val="24"/>
        </w:rPr>
        <w:t>(</w:t>
      </w:r>
      <w:proofErr w:type="gramEnd"/>
      <w:r w:rsidRPr="00DF43FE">
        <w:rPr>
          <w:rFonts w:asciiTheme="minorHAnsi" w:hAnsiTheme="minorHAnsi"/>
          <w:sz w:val="24"/>
          <w:szCs w:val="24"/>
        </w:rPr>
        <w:t>-</w:t>
      </w:r>
      <w:proofErr w:type="spellStart"/>
      <w:r w:rsidRPr="00DF43FE">
        <w:rPr>
          <w:rFonts w:asciiTheme="minorHAnsi" w:hAnsiTheme="minorHAnsi"/>
          <w:sz w:val="24"/>
          <w:szCs w:val="24"/>
        </w:rPr>
        <w:t>RC</w:t>
      </w:r>
      <w:r w:rsidRPr="00DF43FE">
        <w:rPr>
          <w:rFonts w:asciiTheme="minorHAnsi" w:hAnsiTheme="minorHAnsi"/>
          <w:sz w:val="24"/>
          <w:szCs w:val="24"/>
          <w:vertAlign w:val="subscript"/>
        </w:rPr>
        <w:t>t</w:t>
      </w:r>
      <w:proofErr w:type="spellEnd"/>
      <w:r w:rsidRPr="00DF43FE">
        <w:rPr>
          <w:rFonts w:asciiTheme="minorHAnsi" w:hAnsiTheme="minorHAnsi"/>
          <w:sz w:val="24"/>
          <w:szCs w:val="24"/>
        </w:rPr>
        <w:t>/</w:t>
      </w:r>
      <w:r w:rsidRPr="00DF43FE">
        <w:rPr>
          <w:rFonts w:asciiTheme="minorHAnsi" w:hAnsiTheme="minorHAnsi"/>
          <w:sz w:val="24"/>
          <w:szCs w:val="24"/>
          <w:vertAlign w:val="subscript"/>
        </w:rPr>
        <w:t xml:space="preserve"> </w:t>
      </w:r>
      <w:r w:rsidRPr="00DF43FE">
        <w:rPr>
          <w:rFonts w:asciiTheme="minorHAnsi" w:hAnsiTheme="minorHAnsi"/>
          <w:sz w:val="24"/>
          <w:szCs w:val="24"/>
        </w:rPr>
        <w:t>(L/D))=0.990</w:t>
      </w:r>
    </w:p>
    <w:p w14:paraId="7ED15563"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The loiter weight fraction is calculated as below,</w:t>
      </w:r>
    </w:p>
    <w:p w14:paraId="3FC5ACFA"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W</w:t>
      </w:r>
      <w:r w:rsidRPr="00DF43FE">
        <w:rPr>
          <w:rFonts w:asciiTheme="minorHAnsi" w:hAnsiTheme="minorHAnsi"/>
          <w:sz w:val="24"/>
          <w:szCs w:val="24"/>
          <w:vertAlign w:val="subscript"/>
        </w:rPr>
        <w:t>4</w:t>
      </w:r>
      <w:r w:rsidRPr="00DF43FE">
        <w:rPr>
          <w:rFonts w:asciiTheme="minorHAnsi" w:hAnsiTheme="minorHAnsi"/>
          <w:sz w:val="24"/>
          <w:szCs w:val="24"/>
        </w:rPr>
        <w:t>/W</w:t>
      </w:r>
      <w:r w:rsidRPr="00DF43FE">
        <w:rPr>
          <w:rFonts w:asciiTheme="minorHAnsi" w:hAnsiTheme="minorHAnsi"/>
          <w:sz w:val="24"/>
          <w:szCs w:val="24"/>
          <w:vertAlign w:val="subscript"/>
        </w:rPr>
        <w:t>3</w:t>
      </w:r>
      <w:r w:rsidRPr="00DF43FE">
        <w:rPr>
          <w:rFonts w:asciiTheme="minorHAnsi" w:hAnsiTheme="minorHAnsi"/>
          <w:sz w:val="24"/>
          <w:szCs w:val="24"/>
        </w:rPr>
        <w:t>=</w:t>
      </w:r>
      <w:proofErr w:type="spellStart"/>
      <w:r w:rsidRPr="00DF43FE">
        <w:rPr>
          <w:rFonts w:asciiTheme="minorHAnsi" w:hAnsiTheme="minorHAnsi"/>
          <w:sz w:val="24"/>
          <w:szCs w:val="24"/>
        </w:rPr>
        <w:t>exp</w:t>
      </w:r>
      <w:proofErr w:type="spellEnd"/>
      <w:r w:rsidRPr="00DF43FE">
        <w:rPr>
          <w:rFonts w:asciiTheme="minorHAnsi" w:hAnsiTheme="minorHAnsi"/>
          <w:sz w:val="24"/>
          <w:szCs w:val="24"/>
        </w:rPr>
        <w:t>(-EC/(L/D*0.</w:t>
      </w:r>
      <w:proofErr w:type="gramStart"/>
      <w:r w:rsidRPr="00DF43FE">
        <w:rPr>
          <w:rFonts w:asciiTheme="minorHAnsi" w:hAnsiTheme="minorHAnsi"/>
          <w:sz w:val="24"/>
          <w:szCs w:val="24"/>
        </w:rPr>
        <w:t>866)=</w:t>
      </w:r>
      <w:proofErr w:type="gramEnd"/>
      <w:r w:rsidRPr="00DF43FE">
        <w:rPr>
          <w:rFonts w:asciiTheme="minorHAnsi" w:hAnsiTheme="minorHAnsi"/>
          <w:sz w:val="24"/>
          <w:szCs w:val="24"/>
        </w:rPr>
        <w:t>0.878</w:t>
      </w:r>
    </w:p>
    <w:p w14:paraId="1D89CFF5" w14:textId="77777777" w:rsidR="00BC3C85" w:rsidRPr="00DF43FE" w:rsidRDefault="00BC3C85" w:rsidP="00BC3C85">
      <w:pPr>
        <w:pStyle w:val="PlainText"/>
        <w:spacing w:line="360" w:lineRule="auto"/>
        <w:rPr>
          <w:rFonts w:asciiTheme="minorHAnsi" w:eastAsia="MS Mincho" w:hAnsiTheme="minorHAnsi" w:cs="MS Mincho"/>
          <w:color w:val="333333"/>
          <w:sz w:val="24"/>
          <w:szCs w:val="24"/>
        </w:rPr>
      </w:pPr>
      <w:r w:rsidRPr="00DF43FE">
        <w:rPr>
          <w:rStyle w:val="s1"/>
          <w:rFonts w:ascii="MS Mincho" w:eastAsia="MS Mincho" w:hAnsi="MS Mincho" w:cs="MS Mincho"/>
          <w:sz w:val="24"/>
          <w:szCs w:val="24"/>
        </w:rPr>
        <w:t>⇒</w:t>
      </w:r>
      <w:r w:rsidRPr="00DF43FE">
        <w:rPr>
          <w:rFonts w:asciiTheme="minorHAnsi" w:eastAsia="MS Mincho" w:hAnsiTheme="minorHAnsi" w:cs="MS Mincho"/>
          <w:color w:val="333333"/>
          <w:sz w:val="24"/>
          <w:szCs w:val="24"/>
        </w:rPr>
        <w:t>W</w:t>
      </w:r>
      <w:r w:rsidRPr="00DF43FE">
        <w:rPr>
          <w:rFonts w:asciiTheme="minorHAnsi" w:eastAsia="MS Mincho" w:hAnsiTheme="minorHAnsi" w:cs="MS Mincho"/>
          <w:color w:val="333333"/>
          <w:sz w:val="24"/>
          <w:szCs w:val="24"/>
          <w:vertAlign w:val="subscript"/>
        </w:rPr>
        <w:t>6</w:t>
      </w:r>
      <w:r w:rsidRPr="00DF43FE">
        <w:rPr>
          <w:rFonts w:asciiTheme="minorHAnsi" w:eastAsia="MS Mincho" w:hAnsiTheme="minorHAnsi" w:cs="MS Mincho"/>
          <w:color w:val="333333"/>
          <w:sz w:val="24"/>
          <w:szCs w:val="24"/>
        </w:rPr>
        <w:t>/W</w:t>
      </w:r>
      <w:r w:rsidRPr="00DF43FE">
        <w:rPr>
          <w:rFonts w:asciiTheme="minorHAnsi" w:eastAsia="MS Mincho" w:hAnsiTheme="minorHAnsi" w:cs="MS Mincho"/>
          <w:color w:val="333333"/>
          <w:sz w:val="24"/>
          <w:szCs w:val="24"/>
          <w:vertAlign w:val="subscript"/>
        </w:rPr>
        <w:t>0</w:t>
      </w:r>
      <w:r w:rsidRPr="00DF43FE">
        <w:rPr>
          <w:rFonts w:asciiTheme="minorHAnsi" w:eastAsia="MS Mincho" w:hAnsiTheme="minorHAnsi" w:cs="MS Mincho"/>
          <w:color w:val="333333"/>
          <w:sz w:val="24"/>
          <w:szCs w:val="24"/>
        </w:rPr>
        <w:t>=0.970*0.985*0.990*0.878*0.990*0.995=0.818</w:t>
      </w:r>
    </w:p>
    <w:p w14:paraId="4AFBBB60" w14:textId="77777777" w:rsidR="00BC3C85" w:rsidRPr="00DF43FE" w:rsidRDefault="00BC3C85" w:rsidP="00BC3C85">
      <w:pPr>
        <w:pStyle w:val="PlainText"/>
        <w:spacing w:line="360" w:lineRule="auto"/>
        <w:rPr>
          <w:rFonts w:asciiTheme="minorHAnsi" w:eastAsia="MS Mincho" w:hAnsiTheme="minorHAnsi" w:cs="MS Mincho"/>
          <w:color w:val="333333"/>
          <w:sz w:val="24"/>
          <w:szCs w:val="24"/>
        </w:rPr>
      </w:pPr>
      <w:r w:rsidRPr="00DF43FE">
        <w:rPr>
          <w:rFonts w:asciiTheme="minorHAnsi" w:eastAsia="MS Mincho" w:hAnsiTheme="minorHAnsi" w:cs="MS Mincho"/>
          <w:color w:val="333333"/>
          <w:sz w:val="24"/>
          <w:szCs w:val="24"/>
        </w:rPr>
        <w:t xml:space="preserve">Ignoring the weight loss of packages and delivery drones and considering 6% fuel reserve, </w:t>
      </w:r>
      <w:proofErr w:type="spellStart"/>
      <w:r w:rsidRPr="00DF43FE">
        <w:rPr>
          <w:rFonts w:asciiTheme="minorHAnsi" w:eastAsia="MS Mincho" w:hAnsiTheme="minorHAnsi" w:cs="MS Mincho"/>
          <w:color w:val="333333"/>
          <w:sz w:val="24"/>
          <w:szCs w:val="24"/>
        </w:rPr>
        <w:t>W</w:t>
      </w:r>
      <w:r w:rsidRPr="00DF43FE">
        <w:rPr>
          <w:rFonts w:asciiTheme="minorHAnsi" w:eastAsia="MS Mincho" w:hAnsiTheme="minorHAnsi" w:cs="MS Mincho"/>
          <w:color w:val="333333"/>
          <w:sz w:val="24"/>
          <w:szCs w:val="24"/>
          <w:vertAlign w:val="subscript"/>
        </w:rPr>
        <w:t>f</w:t>
      </w:r>
      <w:proofErr w:type="spellEnd"/>
      <w:r w:rsidRPr="00DF43FE">
        <w:rPr>
          <w:rFonts w:asciiTheme="minorHAnsi" w:eastAsia="MS Mincho" w:hAnsiTheme="minorHAnsi" w:cs="MS Mincho"/>
          <w:color w:val="333333"/>
          <w:sz w:val="24"/>
          <w:szCs w:val="24"/>
        </w:rPr>
        <w:t>/W</w:t>
      </w:r>
      <w:r w:rsidRPr="00DF43FE">
        <w:rPr>
          <w:rFonts w:asciiTheme="minorHAnsi" w:eastAsia="MS Mincho" w:hAnsiTheme="minorHAnsi" w:cs="MS Mincho"/>
          <w:color w:val="333333"/>
          <w:sz w:val="24"/>
          <w:szCs w:val="24"/>
          <w:vertAlign w:val="subscript"/>
        </w:rPr>
        <w:t>0</w:t>
      </w:r>
      <w:r w:rsidRPr="00DF43FE">
        <w:rPr>
          <w:rFonts w:asciiTheme="minorHAnsi" w:eastAsia="MS Mincho" w:hAnsiTheme="minorHAnsi" w:cs="MS Mincho"/>
          <w:color w:val="333333"/>
          <w:sz w:val="24"/>
          <w:szCs w:val="24"/>
        </w:rPr>
        <w:t>=1.06*(1-0.</w:t>
      </w:r>
      <w:proofErr w:type="gramStart"/>
      <w:r w:rsidRPr="00DF43FE">
        <w:rPr>
          <w:rFonts w:asciiTheme="minorHAnsi" w:eastAsia="MS Mincho" w:hAnsiTheme="minorHAnsi" w:cs="MS Mincho"/>
          <w:color w:val="333333"/>
          <w:sz w:val="24"/>
          <w:szCs w:val="24"/>
        </w:rPr>
        <w:t>818)=</w:t>
      </w:r>
      <w:proofErr w:type="gramEnd"/>
      <w:r w:rsidRPr="00DF43FE">
        <w:rPr>
          <w:rFonts w:asciiTheme="minorHAnsi" w:eastAsia="MS Mincho" w:hAnsiTheme="minorHAnsi" w:cs="MS Mincho"/>
          <w:color w:val="333333"/>
          <w:sz w:val="24"/>
          <w:szCs w:val="24"/>
        </w:rPr>
        <w:t>0.193</w:t>
      </w:r>
    </w:p>
    <w:p w14:paraId="365035C1" w14:textId="77777777" w:rsidR="00BC3C85" w:rsidRPr="00DF43FE" w:rsidRDefault="00BC3C85" w:rsidP="00BC3C85">
      <w:pPr>
        <w:pStyle w:val="PlainText"/>
        <w:spacing w:line="360" w:lineRule="auto"/>
        <w:rPr>
          <w:rFonts w:asciiTheme="minorHAnsi" w:eastAsia="MS Mincho" w:hAnsiTheme="minorHAnsi" w:cs="MS Mincho"/>
          <w:color w:val="333333"/>
          <w:sz w:val="24"/>
          <w:szCs w:val="24"/>
        </w:rPr>
      </w:pPr>
      <w:proofErr w:type="gramStart"/>
      <w:r w:rsidRPr="00DF43FE">
        <w:rPr>
          <w:rFonts w:asciiTheme="minorHAnsi" w:eastAsia="MS Mincho" w:hAnsiTheme="minorHAnsi" w:cs="MS Mincho"/>
          <w:color w:val="333333"/>
          <w:sz w:val="24"/>
          <w:szCs w:val="24"/>
        </w:rPr>
        <w:t>In order to</w:t>
      </w:r>
      <w:proofErr w:type="gramEnd"/>
      <w:r w:rsidRPr="00DF43FE">
        <w:rPr>
          <w:rFonts w:asciiTheme="minorHAnsi" w:eastAsia="MS Mincho" w:hAnsiTheme="minorHAnsi" w:cs="MS Mincho"/>
          <w:color w:val="333333"/>
          <w:sz w:val="24"/>
          <w:szCs w:val="24"/>
        </w:rPr>
        <w:t xml:space="preserve"> get W</w:t>
      </w:r>
      <w:r w:rsidRPr="00DF43FE">
        <w:rPr>
          <w:rFonts w:asciiTheme="minorHAnsi" w:eastAsia="MS Mincho" w:hAnsiTheme="minorHAnsi" w:cs="MS Mincho"/>
          <w:color w:val="333333"/>
          <w:sz w:val="24"/>
          <w:szCs w:val="24"/>
          <w:vertAlign w:val="subscript"/>
        </w:rPr>
        <w:t>e</w:t>
      </w:r>
      <w:r w:rsidRPr="00DF43FE">
        <w:rPr>
          <w:rFonts w:asciiTheme="minorHAnsi" w:eastAsia="MS Mincho" w:hAnsiTheme="minorHAnsi" w:cs="MS Mincho"/>
          <w:color w:val="333333"/>
          <w:sz w:val="24"/>
          <w:szCs w:val="24"/>
        </w:rPr>
        <w:t>/W</w:t>
      </w:r>
      <w:r w:rsidRPr="00DF43FE">
        <w:rPr>
          <w:rFonts w:asciiTheme="minorHAnsi" w:eastAsia="MS Mincho" w:hAnsiTheme="minorHAnsi" w:cs="MS Mincho"/>
          <w:color w:val="333333"/>
          <w:sz w:val="24"/>
          <w:szCs w:val="24"/>
          <w:vertAlign w:val="subscript"/>
        </w:rPr>
        <w:t>0</w:t>
      </w:r>
      <w:r w:rsidRPr="00DF43FE">
        <w:rPr>
          <w:rFonts w:asciiTheme="minorHAnsi" w:eastAsia="MS Mincho" w:hAnsiTheme="minorHAnsi" w:cs="MS Mincho"/>
          <w:color w:val="333333"/>
          <w:sz w:val="24"/>
          <w:szCs w:val="24"/>
        </w:rPr>
        <w:t>, we use A=1.51, C=-0.10 for twin propeller general aviation aircraft.</w:t>
      </w:r>
    </w:p>
    <w:p w14:paraId="3E2B0BD3" w14:textId="77777777" w:rsidR="00BC3C85" w:rsidRPr="00DF43FE" w:rsidRDefault="00BC3C85" w:rsidP="00BC3C85">
      <w:pPr>
        <w:pStyle w:val="PlainText"/>
        <w:spacing w:line="360" w:lineRule="auto"/>
        <w:rPr>
          <w:rFonts w:asciiTheme="minorHAnsi" w:hAnsiTheme="minorHAnsi"/>
          <w:sz w:val="24"/>
          <w:szCs w:val="24"/>
        </w:rPr>
      </w:pPr>
      <w:r w:rsidRPr="00DF43FE">
        <w:rPr>
          <w:rFonts w:asciiTheme="minorHAnsi" w:hAnsiTheme="minorHAnsi"/>
          <w:sz w:val="24"/>
          <w:szCs w:val="24"/>
        </w:rPr>
        <w:t>W</w:t>
      </w:r>
      <w:r w:rsidRPr="00DF43FE">
        <w:rPr>
          <w:rFonts w:asciiTheme="minorHAnsi" w:hAnsiTheme="minorHAnsi"/>
          <w:sz w:val="24"/>
          <w:szCs w:val="24"/>
          <w:vertAlign w:val="subscript"/>
        </w:rPr>
        <w:t>e</w:t>
      </w:r>
      <w:r w:rsidRPr="00DF43FE">
        <w:rPr>
          <w:rFonts w:asciiTheme="minorHAnsi" w:hAnsiTheme="minorHAnsi"/>
          <w:sz w:val="24"/>
          <w:szCs w:val="24"/>
        </w:rPr>
        <w:t>/W</w:t>
      </w:r>
      <w:r w:rsidRPr="00DF43FE">
        <w:rPr>
          <w:rFonts w:asciiTheme="minorHAnsi" w:hAnsiTheme="minorHAnsi"/>
          <w:sz w:val="24"/>
          <w:szCs w:val="24"/>
          <w:vertAlign w:val="subscript"/>
        </w:rPr>
        <w:t xml:space="preserve">0 </w:t>
      </w:r>
      <w:r w:rsidRPr="00DF43FE">
        <w:rPr>
          <w:rFonts w:asciiTheme="minorHAnsi" w:hAnsiTheme="minorHAnsi"/>
          <w:sz w:val="24"/>
          <w:szCs w:val="24"/>
        </w:rPr>
        <w:t>=1.51*[W</w:t>
      </w:r>
      <w:r w:rsidRPr="00DF43FE">
        <w:rPr>
          <w:rFonts w:asciiTheme="minorHAnsi" w:hAnsiTheme="minorHAnsi"/>
          <w:sz w:val="24"/>
          <w:szCs w:val="24"/>
          <w:vertAlign w:val="subscript"/>
        </w:rPr>
        <w:t>0</w:t>
      </w:r>
      <w:r w:rsidRPr="00DF43FE">
        <w:rPr>
          <w:rFonts w:asciiTheme="minorHAnsi" w:hAnsiTheme="minorHAnsi"/>
          <w:sz w:val="24"/>
          <w:szCs w:val="24"/>
          <w:vertAlign w:val="superscript"/>
        </w:rPr>
        <w:t>-0.</w:t>
      </w:r>
      <w:proofErr w:type="gramStart"/>
      <w:r w:rsidRPr="00DF43FE">
        <w:rPr>
          <w:rFonts w:asciiTheme="minorHAnsi" w:hAnsiTheme="minorHAnsi"/>
          <w:sz w:val="24"/>
          <w:szCs w:val="24"/>
          <w:vertAlign w:val="superscript"/>
        </w:rPr>
        <w:t>10</w:t>
      </w:r>
      <w:r w:rsidRPr="00DF43FE">
        <w:rPr>
          <w:rFonts w:asciiTheme="minorHAnsi" w:hAnsiTheme="minorHAnsi"/>
          <w:sz w:val="24"/>
          <w:szCs w:val="24"/>
        </w:rPr>
        <w:t xml:space="preserve"> ]</w:t>
      </w:r>
      <w:proofErr w:type="gramEnd"/>
      <w:r w:rsidRPr="00DF43FE">
        <w:rPr>
          <w:rFonts w:asciiTheme="minorHAnsi" w:hAnsiTheme="minorHAnsi"/>
          <w:sz w:val="24"/>
          <w:szCs w:val="24"/>
        </w:rPr>
        <w:t>*1.00</w:t>
      </w:r>
    </w:p>
    <w:p w14:paraId="147167E9" w14:textId="77777777" w:rsidR="00BC3C85" w:rsidRPr="00DF43FE" w:rsidRDefault="00BC3C85"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color w:val="333333"/>
        </w:rPr>
        <w:t>Then calculating the final weight including crew and payload.</w:t>
      </w:r>
    </w:p>
    <w:p w14:paraId="5DAC0958" w14:textId="77777777" w:rsidR="00BC3C85" w:rsidRPr="00DF43FE" w:rsidRDefault="00BC3C85"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0</w:t>
      </w:r>
      <w:r w:rsidRPr="00DF43FE">
        <w:rPr>
          <w:rFonts w:asciiTheme="minorHAnsi" w:eastAsia="MS Mincho" w:hAnsiTheme="minorHAnsi" w:cs="MS Mincho"/>
          <w:color w:val="333333"/>
        </w:rPr>
        <w:t>=(</w:t>
      </w:r>
      <w:proofErr w:type="spellStart"/>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crew</w:t>
      </w:r>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payload</w:t>
      </w:r>
      <w:proofErr w:type="spellEnd"/>
      <w:r w:rsidRPr="00DF43FE">
        <w:rPr>
          <w:rFonts w:asciiTheme="minorHAnsi" w:eastAsia="MS Mincho" w:hAnsiTheme="minorHAnsi" w:cs="MS Mincho"/>
          <w:color w:val="333333"/>
        </w:rPr>
        <w:t>)/ (1-(</w:t>
      </w:r>
      <w:proofErr w:type="spellStart"/>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f</w:t>
      </w:r>
      <w:proofErr w:type="spellEnd"/>
      <w:r w:rsidRPr="00DF43FE">
        <w:rPr>
          <w:rFonts w:asciiTheme="minorHAnsi" w:eastAsia="MS Mincho" w:hAnsiTheme="minorHAnsi" w:cs="MS Mincho"/>
          <w:color w:val="333333"/>
        </w:rPr>
        <w:t>/W</w:t>
      </w:r>
      <w:proofErr w:type="gramStart"/>
      <w:r w:rsidRPr="00DF43FE">
        <w:rPr>
          <w:rFonts w:asciiTheme="minorHAnsi" w:eastAsia="MS Mincho" w:hAnsiTheme="minorHAnsi" w:cs="MS Mincho"/>
          <w:color w:val="333333"/>
          <w:vertAlign w:val="subscript"/>
        </w:rPr>
        <w:t>0</w:t>
      </w:r>
      <w:r w:rsidRPr="00DF43FE">
        <w:rPr>
          <w:rFonts w:asciiTheme="minorHAnsi" w:eastAsia="MS Mincho" w:hAnsiTheme="minorHAnsi" w:cs="MS Mincho"/>
          <w:color w:val="333333"/>
        </w:rPr>
        <w:t>)-(</w:t>
      </w:r>
      <w:proofErr w:type="gramEnd"/>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e</w:t>
      </w:r>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0</w:t>
      </w:r>
      <w:r w:rsidRPr="00DF43FE">
        <w:rPr>
          <w:rFonts w:asciiTheme="minorHAnsi" w:eastAsia="MS Mincho" w:hAnsiTheme="minorHAnsi" w:cs="MS Mincho"/>
          <w:color w:val="333333"/>
        </w:rPr>
        <w:t>))</w:t>
      </w:r>
    </w:p>
    <w:p w14:paraId="2BEF5B8C" w14:textId="77777777" w:rsidR="00BC3C85" w:rsidRPr="00DF43FE" w:rsidRDefault="00BC3C85" w:rsidP="00BC3C85">
      <w:pPr>
        <w:spacing w:line="360" w:lineRule="auto"/>
        <w:rPr>
          <w:rFonts w:asciiTheme="minorHAnsi" w:hAnsiTheme="minorHAnsi" w:cs="Courier New"/>
        </w:rPr>
      </w:pPr>
      <w:r w:rsidRPr="00DF43FE">
        <w:rPr>
          <w:rStyle w:val="s1"/>
          <w:rFonts w:ascii="MS Mincho" w:eastAsia="MS Mincho" w:hAnsi="MS Mincho" w:cs="MS Mincho"/>
        </w:rPr>
        <w:t>⇒</w:t>
      </w:r>
      <w:r w:rsidRPr="00DF43FE">
        <w:rPr>
          <w:rStyle w:val="s1"/>
          <w:rFonts w:asciiTheme="minorHAnsi" w:eastAsia="MS Mincho" w:hAnsiTheme="minorHAnsi" w:cs="MS Mincho"/>
        </w:rPr>
        <w:t xml:space="preserve"> </w:t>
      </w:r>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0</w:t>
      </w:r>
      <w:r w:rsidRPr="00DF43FE">
        <w:rPr>
          <w:rFonts w:asciiTheme="minorHAnsi" w:eastAsia="MS Mincho" w:hAnsiTheme="minorHAnsi" w:cs="MS Mincho"/>
          <w:color w:val="333333"/>
        </w:rPr>
        <w:t>=(480+17*20)/(1-0.193-</w:t>
      </w:r>
      <w:r w:rsidRPr="00DF43FE">
        <w:rPr>
          <w:rFonts w:asciiTheme="minorHAnsi" w:hAnsiTheme="minorHAnsi"/>
        </w:rPr>
        <w:t>1.51*W</w:t>
      </w:r>
      <w:r w:rsidRPr="00DF43FE">
        <w:rPr>
          <w:rFonts w:asciiTheme="minorHAnsi" w:hAnsiTheme="minorHAnsi"/>
          <w:vertAlign w:val="subscript"/>
        </w:rPr>
        <w:t>0</w:t>
      </w:r>
      <w:r w:rsidRPr="00DF43FE">
        <w:rPr>
          <w:rFonts w:asciiTheme="minorHAnsi" w:hAnsiTheme="minorHAnsi"/>
          <w:vertAlign w:val="superscript"/>
        </w:rPr>
        <w:t>-0.10</w:t>
      </w:r>
      <w:r w:rsidRPr="00DF43FE">
        <w:rPr>
          <w:rFonts w:asciiTheme="minorHAnsi" w:hAnsiTheme="minorHAnsi" w:cs="Courier New"/>
        </w:rPr>
        <w:t>)</w:t>
      </w:r>
    </w:p>
    <w:p w14:paraId="1897D6E3" w14:textId="77777777" w:rsidR="00BC3C85" w:rsidRPr="00DF43FE" w:rsidRDefault="00BC3C85" w:rsidP="00BC3C85">
      <w:pPr>
        <w:spacing w:line="360" w:lineRule="auto"/>
        <w:rPr>
          <w:rFonts w:asciiTheme="minorHAnsi" w:hAnsiTheme="minorHAnsi" w:cs="Courier New"/>
        </w:rPr>
      </w:pPr>
      <w:r w:rsidRPr="00DF43FE">
        <w:rPr>
          <w:rFonts w:asciiTheme="minorHAnsi" w:hAnsiTheme="minorHAnsi" w:cs="Courier New"/>
        </w:rPr>
        <w:t>Using the same MATLAB code as that in assignments, we can get:</w:t>
      </w:r>
    </w:p>
    <w:p w14:paraId="141B91D1" w14:textId="77777777" w:rsidR="00BC3C85" w:rsidRPr="00DF43FE" w:rsidRDefault="00BC3C85"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color w:val="333333"/>
        </w:rPr>
        <w:t>W</w:t>
      </w:r>
      <w:r w:rsidRPr="00DF43FE">
        <w:rPr>
          <w:rFonts w:asciiTheme="minorHAnsi" w:eastAsia="MS Mincho" w:hAnsiTheme="minorHAnsi" w:cs="MS Mincho"/>
          <w:color w:val="333333"/>
          <w:vertAlign w:val="subscript"/>
        </w:rPr>
        <w:t>0</w:t>
      </w:r>
      <w:r w:rsidRPr="00DF43FE">
        <w:rPr>
          <w:rFonts w:asciiTheme="minorHAnsi" w:eastAsia="MS Mincho" w:hAnsiTheme="minorHAnsi" w:cs="MS Mincho"/>
          <w:color w:val="333333"/>
        </w:rPr>
        <w:t xml:space="preserve">=5028 </w:t>
      </w:r>
      <w:proofErr w:type="spellStart"/>
      <w:r w:rsidRPr="00DF43FE">
        <w:rPr>
          <w:rFonts w:asciiTheme="minorHAnsi" w:eastAsia="MS Mincho" w:hAnsiTheme="minorHAnsi" w:cs="MS Mincho"/>
          <w:color w:val="333333"/>
        </w:rPr>
        <w:t>lb</w:t>
      </w:r>
      <w:proofErr w:type="spellEnd"/>
    </w:p>
    <w:p w14:paraId="00B5C01E" w14:textId="77777777" w:rsidR="00BC3C85" w:rsidRPr="00DF43FE" w:rsidRDefault="00BC3C85" w:rsidP="00BC3C85">
      <w:pPr>
        <w:spacing w:line="360" w:lineRule="auto"/>
        <w:rPr>
          <w:rFonts w:asciiTheme="minorHAnsi" w:eastAsia="MS Mincho" w:hAnsiTheme="minorHAnsi" w:cs="MS Mincho"/>
          <w:color w:val="333333"/>
        </w:rPr>
      </w:pPr>
    </w:p>
    <w:p w14:paraId="5797F36C" w14:textId="77777777" w:rsidR="00BC3C85" w:rsidRPr="008E67B9" w:rsidRDefault="00BC3C85" w:rsidP="001834FB">
      <w:pPr>
        <w:pStyle w:val="p1"/>
        <w:outlineLvl w:val="0"/>
        <w:rPr>
          <w:rFonts w:asciiTheme="minorHAnsi" w:hAnsiTheme="minorHAnsi"/>
          <w:sz w:val="28"/>
          <w:szCs w:val="28"/>
        </w:rPr>
      </w:pPr>
      <w:proofErr w:type="spellStart"/>
      <w:r w:rsidRPr="008E67B9">
        <w:rPr>
          <w:rStyle w:val="s1"/>
          <w:rFonts w:asciiTheme="minorHAnsi" w:hAnsiTheme="minorHAnsi"/>
          <w:sz w:val="28"/>
          <w:szCs w:val="28"/>
        </w:rPr>
        <w:t>Tickness</w:t>
      </w:r>
      <w:proofErr w:type="spellEnd"/>
      <w:r w:rsidRPr="008E67B9">
        <w:rPr>
          <w:rStyle w:val="s1"/>
          <w:rFonts w:asciiTheme="minorHAnsi" w:hAnsiTheme="minorHAnsi"/>
          <w:sz w:val="28"/>
          <w:szCs w:val="28"/>
        </w:rPr>
        <w:t xml:space="preserve"> ratios of Wing Root and tip airfoil, Sketch of Root and Tip airfoils</w:t>
      </w:r>
    </w:p>
    <w:p w14:paraId="7B625CBC" w14:textId="77777777" w:rsidR="00BC3C85" w:rsidRPr="00DF43FE" w:rsidRDefault="00BC3C85" w:rsidP="00BC3C85">
      <w:pPr>
        <w:rPr>
          <w:rFonts w:asciiTheme="minorHAnsi" w:hAnsiTheme="minorHAnsi"/>
        </w:rPr>
      </w:pPr>
    </w:p>
    <w:p w14:paraId="078C9030" w14:textId="77777777" w:rsidR="00BC3C85" w:rsidRPr="00DF43FE" w:rsidRDefault="00BC3C85" w:rsidP="00BC3C85">
      <w:pPr>
        <w:rPr>
          <w:rFonts w:asciiTheme="minorHAnsi" w:hAnsiTheme="minorHAnsi"/>
        </w:rPr>
      </w:pPr>
      <w:r w:rsidRPr="00DF43FE">
        <w:rPr>
          <w:rFonts w:asciiTheme="minorHAnsi" w:hAnsiTheme="minorHAnsi"/>
        </w:rPr>
        <w:t xml:space="preserve">Root: Boeing 737 Root Airfoil (b737a-il), </w:t>
      </w:r>
      <w:proofErr w:type="spellStart"/>
      <w:r w:rsidRPr="00DF43FE">
        <w:rPr>
          <w:rFonts w:asciiTheme="minorHAnsi" w:hAnsiTheme="minorHAnsi"/>
        </w:rPr>
        <w:t>C</w:t>
      </w:r>
      <w:r w:rsidRPr="00DF43FE">
        <w:rPr>
          <w:rFonts w:asciiTheme="minorHAnsi" w:hAnsiTheme="minorHAnsi"/>
          <w:vertAlign w:val="subscript"/>
        </w:rPr>
        <w:t>Lmax</w:t>
      </w:r>
      <w:proofErr w:type="spellEnd"/>
      <w:r w:rsidRPr="00DF43FE">
        <w:rPr>
          <w:rFonts w:asciiTheme="minorHAnsi" w:hAnsiTheme="minorHAnsi"/>
        </w:rPr>
        <w:t>=1.5237 for high Reynolds number.</w:t>
      </w:r>
    </w:p>
    <w:p w14:paraId="36842687" w14:textId="77777777" w:rsidR="00700E31" w:rsidRPr="00DF43FE" w:rsidRDefault="00700E31" w:rsidP="001834FB">
      <w:pPr>
        <w:outlineLvl w:val="0"/>
        <w:rPr>
          <w:rFonts w:asciiTheme="minorHAnsi" w:hAnsiTheme="minorHAnsi"/>
        </w:rPr>
      </w:pPr>
      <w:r w:rsidRPr="00DF43FE">
        <w:rPr>
          <w:rFonts w:asciiTheme="minorHAnsi" w:hAnsiTheme="minorHAnsi"/>
        </w:rPr>
        <w:t>Max thickness: 0.154</w:t>
      </w:r>
    </w:p>
    <w:p w14:paraId="06C6DF84" w14:textId="77777777" w:rsidR="00BC3C85" w:rsidRPr="00DF43FE" w:rsidRDefault="00BC3C85" w:rsidP="00BC3C85">
      <w:pPr>
        <w:rPr>
          <w:rFonts w:asciiTheme="minorHAnsi" w:hAnsiTheme="minorHAnsi"/>
        </w:rPr>
      </w:pPr>
      <w:r w:rsidRPr="00DF43FE">
        <w:rPr>
          <w:rFonts w:asciiTheme="minorHAnsi" w:hAnsiTheme="minorHAnsi"/>
          <w:noProof/>
          <w:lang w:eastAsia="zh-CN"/>
        </w:rPr>
        <w:drawing>
          <wp:inline distT="0" distB="0" distL="0" distR="0" wp14:anchorId="4AED82C9" wp14:editId="14BF3EC6">
            <wp:extent cx="5935980" cy="1221740"/>
            <wp:effectExtent l="0" t="0" r="7620" b="0"/>
            <wp:docPr id="2" name="Picture 2" descr="Screen%20Shot%202017-04-02%20at%203.1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02%20at%203.11.1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221740"/>
                    </a:xfrm>
                    <a:prstGeom prst="rect">
                      <a:avLst/>
                    </a:prstGeom>
                    <a:noFill/>
                    <a:ln>
                      <a:noFill/>
                    </a:ln>
                  </pic:spPr>
                </pic:pic>
              </a:graphicData>
            </a:graphic>
          </wp:inline>
        </w:drawing>
      </w:r>
    </w:p>
    <w:p w14:paraId="16796F99" w14:textId="77777777" w:rsidR="00BC3C85" w:rsidRPr="00DF43FE" w:rsidRDefault="00BC3C85" w:rsidP="00BC3C85">
      <w:pPr>
        <w:rPr>
          <w:rFonts w:asciiTheme="minorHAnsi" w:hAnsiTheme="minorHAnsi"/>
        </w:rPr>
      </w:pPr>
      <w:r w:rsidRPr="00DF43FE">
        <w:rPr>
          <w:rFonts w:asciiTheme="minorHAnsi" w:hAnsiTheme="minorHAnsi"/>
        </w:rPr>
        <w:t xml:space="preserve">Tip: Boeing 737 Outboard Airfoil (b737d-il), </w:t>
      </w:r>
      <w:proofErr w:type="spellStart"/>
      <w:r w:rsidRPr="00DF43FE">
        <w:rPr>
          <w:rFonts w:asciiTheme="minorHAnsi" w:hAnsiTheme="minorHAnsi"/>
        </w:rPr>
        <w:t>C</w:t>
      </w:r>
      <w:r w:rsidRPr="00DF43FE">
        <w:rPr>
          <w:rFonts w:asciiTheme="minorHAnsi" w:hAnsiTheme="minorHAnsi"/>
          <w:vertAlign w:val="subscript"/>
        </w:rPr>
        <w:t>Lmax</w:t>
      </w:r>
      <w:proofErr w:type="spellEnd"/>
      <w:r w:rsidRPr="00DF43FE">
        <w:rPr>
          <w:rFonts w:asciiTheme="minorHAnsi" w:hAnsiTheme="minorHAnsi"/>
        </w:rPr>
        <w:t>=1.3518 for high Reynolds number.</w:t>
      </w:r>
    </w:p>
    <w:p w14:paraId="4BBAED3D" w14:textId="77777777" w:rsidR="00700E31" w:rsidRPr="00DF43FE" w:rsidRDefault="00700E31" w:rsidP="001834FB">
      <w:pPr>
        <w:outlineLvl w:val="0"/>
        <w:rPr>
          <w:rFonts w:asciiTheme="minorHAnsi" w:hAnsiTheme="minorHAnsi"/>
        </w:rPr>
      </w:pPr>
      <w:r w:rsidRPr="00DF43FE">
        <w:rPr>
          <w:rFonts w:asciiTheme="minorHAnsi" w:hAnsiTheme="minorHAnsi"/>
        </w:rPr>
        <w:t>Max thickness: 0.108</w:t>
      </w:r>
    </w:p>
    <w:p w14:paraId="5D2C20E3" w14:textId="77777777" w:rsidR="00BC3C85" w:rsidRPr="00DF43FE" w:rsidRDefault="00BC3C85" w:rsidP="00BC3C85">
      <w:pPr>
        <w:rPr>
          <w:rFonts w:asciiTheme="minorHAnsi" w:hAnsiTheme="minorHAnsi"/>
        </w:rPr>
      </w:pPr>
      <w:r w:rsidRPr="00DF43FE">
        <w:rPr>
          <w:rFonts w:asciiTheme="minorHAnsi" w:hAnsiTheme="minorHAnsi"/>
          <w:noProof/>
          <w:lang w:eastAsia="zh-CN"/>
        </w:rPr>
        <w:drawing>
          <wp:inline distT="0" distB="0" distL="0" distR="0" wp14:anchorId="07D7FF09" wp14:editId="045FAC3A">
            <wp:extent cx="5935980" cy="959485"/>
            <wp:effectExtent l="0" t="0" r="7620" b="5715"/>
            <wp:docPr id="25" name="Picture 25" descr="Screen%20Shot%202017-04-02%20at%203.1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02%20at%203.11.3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959485"/>
                    </a:xfrm>
                    <a:prstGeom prst="rect">
                      <a:avLst/>
                    </a:prstGeom>
                    <a:noFill/>
                    <a:ln>
                      <a:noFill/>
                    </a:ln>
                  </pic:spPr>
                </pic:pic>
              </a:graphicData>
            </a:graphic>
          </wp:inline>
        </w:drawing>
      </w:r>
    </w:p>
    <w:p w14:paraId="00F69B9B" w14:textId="77777777" w:rsidR="00BC3C85" w:rsidRPr="00DF43FE" w:rsidRDefault="00BC3C85" w:rsidP="00BC3C85">
      <w:pPr>
        <w:spacing w:line="360" w:lineRule="auto"/>
        <w:rPr>
          <w:rFonts w:asciiTheme="minorHAnsi" w:eastAsia="MS Mincho" w:hAnsiTheme="minorHAnsi" w:cs="MS Mincho"/>
          <w:color w:val="333333"/>
        </w:rPr>
      </w:pPr>
    </w:p>
    <w:p w14:paraId="0FBC3572" w14:textId="77777777" w:rsidR="00700E31" w:rsidRPr="008E67B9" w:rsidRDefault="00700E31" w:rsidP="001834FB">
      <w:pPr>
        <w:pStyle w:val="p1"/>
        <w:outlineLvl w:val="0"/>
        <w:rPr>
          <w:rFonts w:asciiTheme="minorHAnsi" w:hAnsiTheme="minorHAnsi"/>
          <w:sz w:val="28"/>
          <w:szCs w:val="28"/>
        </w:rPr>
      </w:pPr>
      <w:r w:rsidRPr="008E67B9">
        <w:rPr>
          <w:rStyle w:val="s1"/>
          <w:rFonts w:asciiTheme="minorHAnsi" w:hAnsiTheme="minorHAnsi"/>
          <w:sz w:val="28"/>
          <w:szCs w:val="28"/>
        </w:rPr>
        <w:lastRenderedPageBreak/>
        <w:t xml:space="preserve">Lift </w:t>
      </w:r>
      <w:proofErr w:type="spellStart"/>
      <w:r w:rsidRPr="008E67B9">
        <w:rPr>
          <w:rStyle w:val="s1"/>
          <w:rFonts w:asciiTheme="minorHAnsi" w:hAnsiTheme="minorHAnsi"/>
          <w:sz w:val="28"/>
          <w:szCs w:val="28"/>
        </w:rPr>
        <w:t>coeficient</w:t>
      </w:r>
      <w:proofErr w:type="spellEnd"/>
      <w:r w:rsidRPr="008E67B9">
        <w:rPr>
          <w:rStyle w:val="s1"/>
          <w:rFonts w:asciiTheme="minorHAnsi" w:hAnsiTheme="minorHAnsi"/>
          <w:sz w:val="28"/>
          <w:szCs w:val="28"/>
        </w:rPr>
        <w:t xml:space="preserve"> of cruise root and tip airfoils for 5 </w:t>
      </w:r>
      <w:proofErr w:type="spellStart"/>
      <w:r w:rsidRPr="008E67B9">
        <w:rPr>
          <w:rStyle w:val="s1"/>
          <w:rFonts w:asciiTheme="minorHAnsi" w:hAnsiTheme="minorHAnsi"/>
          <w:sz w:val="28"/>
          <w:szCs w:val="28"/>
        </w:rPr>
        <w:t>deg</w:t>
      </w:r>
      <w:proofErr w:type="spellEnd"/>
    </w:p>
    <w:p w14:paraId="298B2B25" w14:textId="77777777" w:rsidR="00E45BCE" w:rsidRDefault="00E45BCE" w:rsidP="001834FB">
      <w:pPr>
        <w:spacing w:line="360" w:lineRule="auto"/>
        <w:outlineLvl w:val="0"/>
        <w:rPr>
          <w:rFonts w:asciiTheme="minorHAnsi" w:eastAsia="MS Mincho" w:hAnsiTheme="minorHAnsi" w:cs="MS Mincho"/>
          <w:color w:val="333333"/>
        </w:rPr>
      </w:pPr>
    </w:p>
    <w:p w14:paraId="425B095E" w14:textId="77777777" w:rsidR="005D4C25" w:rsidRPr="00DF43FE" w:rsidRDefault="00C17232" w:rsidP="001834FB">
      <w:pPr>
        <w:spacing w:line="360" w:lineRule="auto"/>
        <w:outlineLvl w:val="0"/>
        <w:rPr>
          <w:rFonts w:asciiTheme="minorHAnsi" w:eastAsia="MS Mincho" w:hAnsiTheme="minorHAnsi" w:cs="MS Mincho"/>
          <w:color w:val="333333"/>
        </w:rPr>
      </w:pPr>
      <w:r w:rsidRPr="00DF43FE">
        <w:rPr>
          <w:rFonts w:asciiTheme="minorHAnsi" w:eastAsia="MS Mincho" w:hAnsiTheme="minorHAnsi" w:cs="MS Mincho"/>
          <w:color w:val="333333"/>
        </w:rPr>
        <w:t>Root:</w:t>
      </w:r>
      <w:r w:rsidR="005D4C25" w:rsidRPr="00DF43FE">
        <w:rPr>
          <w:rFonts w:asciiTheme="minorHAnsi" w:eastAsia="MS Mincho" w:hAnsiTheme="minorHAnsi" w:cs="MS Mincho"/>
          <w:color w:val="333333"/>
        </w:rPr>
        <w:t xml:space="preserve"> Cl=0.72 at 5 </w:t>
      </w:r>
      <w:proofErr w:type="spellStart"/>
      <w:r w:rsidR="005D4C25" w:rsidRPr="00DF43FE">
        <w:rPr>
          <w:rFonts w:asciiTheme="minorHAnsi" w:eastAsia="MS Mincho" w:hAnsiTheme="minorHAnsi" w:cs="MS Mincho"/>
          <w:color w:val="333333"/>
        </w:rPr>
        <w:t>deg</w:t>
      </w:r>
      <w:proofErr w:type="spellEnd"/>
    </w:p>
    <w:p w14:paraId="39832DE8" w14:textId="77777777" w:rsidR="00700E31" w:rsidRPr="00DF43FE" w:rsidRDefault="005D4C25"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noProof/>
          <w:color w:val="333333"/>
          <w:lang w:eastAsia="zh-CN"/>
        </w:rPr>
        <w:drawing>
          <wp:inline distT="0" distB="0" distL="0" distR="0" wp14:anchorId="7F151189" wp14:editId="664EBA11">
            <wp:extent cx="2030137" cy="1957964"/>
            <wp:effectExtent l="0" t="0" r="1905" b="0"/>
            <wp:docPr id="26" name="Picture 26" descr="/Users/cino/Desktop/Screen Shot 2017-05-09 at 1.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ino/Desktop/Screen Shot 2017-05-09 at 1.48.2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7275" cy="1964848"/>
                    </a:xfrm>
                    <a:prstGeom prst="rect">
                      <a:avLst/>
                    </a:prstGeom>
                    <a:noFill/>
                    <a:ln>
                      <a:noFill/>
                    </a:ln>
                  </pic:spPr>
                </pic:pic>
              </a:graphicData>
            </a:graphic>
          </wp:inline>
        </w:drawing>
      </w:r>
    </w:p>
    <w:p w14:paraId="7884FBD6" w14:textId="77777777" w:rsidR="00BC3C85" w:rsidRPr="00DF43FE" w:rsidRDefault="005D4C25"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color w:val="333333"/>
        </w:rPr>
        <w:t>tip:</w:t>
      </w:r>
      <w:r w:rsidR="00062DD4" w:rsidRPr="00DF43FE">
        <w:rPr>
          <w:rFonts w:asciiTheme="minorHAnsi" w:eastAsia="MS Mincho" w:hAnsiTheme="minorHAnsi" w:cs="MS Mincho"/>
          <w:color w:val="333333"/>
        </w:rPr>
        <w:t xml:space="preserve"> Cl=0.72</w:t>
      </w:r>
      <w:r w:rsidR="00F66F8F" w:rsidRPr="00DF43FE">
        <w:rPr>
          <w:rFonts w:asciiTheme="minorHAnsi" w:eastAsia="MS Mincho" w:hAnsiTheme="minorHAnsi" w:cs="MS Mincho"/>
          <w:color w:val="333333"/>
        </w:rPr>
        <w:t xml:space="preserve"> at 5 </w:t>
      </w:r>
      <w:proofErr w:type="spellStart"/>
      <w:r w:rsidR="00F66F8F" w:rsidRPr="00DF43FE">
        <w:rPr>
          <w:rFonts w:asciiTheme="minorHAnsi" w:eastAsia="MS Mincho" w:hAnsiTheme="minorHAnsi" w:cs="MS Mincho"/>
          <w:color w:val="333333"/>
        </w:rPr>
        <w:t>deg</w:t>
      </w:r>
      <w:proofErr w:type="spellEnd"/>
    </w:p>
    <w:p w14:paraId="20BE49CA" w14:textId="77777777" w:rsidR="005D4C25" w:rsidRPr="00DF43FE" w:rsidRDefault="00062DD4" w:rsidP="00BC3C85">
      <w:pPr>
        <w:spacing w:line="360" w:lineRule="auto"/>
        <w:rPr>
          <w:rFonts w:asciiTheme="minorHAnsi" w:eastAsia="MS Mincho" w:hAnsiTheme="minorHAnsi" w:cs="MS Mincho"/>
          <w:color w:val="333333"/>
        </w:rPr>
      </w:pPr>
      <w:r w:rsidRPr="00DF43FE">
        <w:rPr>
          <w:rFonts w:asciiTheme="minorHAnsi" w:eastAsia="MS Mincho" w:hAnsiTheme="minorHAnsi" w:cs="MS Mincho"/>
          <w:noProof/>
          <w:color w:val="333333"/>
          <w:lang w:eastAsia="zh-CN"/>
        </w:rPr>
        <w:drawing>
          <wp:inline distT="0" distB="0" distL="0" distR="0" wp14:anchorId="7544FD68" wp14:editId="72BA79D0">
            <wp:extent cx="2007364" cy="1930650"/>
            <wp:effectExtent l="0" t="0" r="0" b="0"/>
            <wp:docPr id="27" name="Picture 27" descr="/Users/cino/Desktop/Screen Shot 2017-05-09 at 1.5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ino/Desktop/Screen Shot 2017-05-09 at 1.53.0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834" cy="1934950"/>
                    </a:xfrm>
                    <a:prstGeom prst="rect">
                      <a:avLst/>
                    </a:prstGeom>
                    <a:noFill/>
                    <a:ln>
                      <a:noFill/>
                    </a:ln>
                  </pic:spPr>
                </pic:pic>
              </a:graphicData>
            </a:graphic>
          </wp:inline>
        </w:drawing>
      </w:r>
    </w:p>
    <w:p w14:paraId="3F218667" w14:textId="77777777" w:rsidR="001333ED" w:rsidRPr="00DF43FE" w:rsidRDefault="001333ED">
      <w:pPr>
        <w:rPr>
          <w:rFonts w:asciiTheme="minorHAnsi" w:hAnsiTheme="minorHAnsi"/>
        </w:rPr>
      </w:pPr>
    </w:p>
    <w:p w14:paraId="042DE3DB" w14:textId="77777777" w:rsidR="00F66F8F" w:rsidRPr="00096E9D" w:rsidRDefault="00F66F8F" w:rsidP="00F66F8F">
      <w:pPr>
        <w:pStyle w:val="p1"/>
        <w:rPr>
          <w:rFonts w:asciiTheme="minorHAnsi" w:hAnsiTheme="minorHAnsi"/>
          <w:sz w:val="28"/>
          <w:szCs w:val="28"/>
        </w:rPr>
      </w:pPr>
      <w:r w:rsidRPr="00096E9D">
        <w:rPr>
          <w:rStyle w:val="s1"/>
          <w:rFonts w:asciiTheme="minorHAnsi" w:hAnsiTheme="minorHAnsi"/>
          <w:sz w:val="28"/>
          <w:szCs w:val="28"/>
        </w:rPr>
        <w:t xml:space="preserve">Lift coefficient of cruise wing at 5 </w:t>
      </w:r>
      <w:proofErr w:type="spellStart"/>
      <w:r w:rsidRPr="00096E9D">
        <w:rPr>
          <w:rStyle w:val="s1"/>
          <w:rFonts w:asciiTheme="minorHAnsi" w:hAnsiTheme="minorHAnsi"/>
          <w:sz w:val="28"/>
          <w:szCs w:val="28"/>
        </w:rPr>
        <w:t>deg</w:t>
      </w:r>
      <w:proofErr w:type="spellEnd"/>
      <w:r w:rsidRPr="00096E9D">
        <w:rPr>
          <w:rStyle w:val="s1"/>
          <w:rFonts w:asciiTheme="minorHAnsi" w:hAnsiTheme="minorHAnsi"/>
          <w:sz w:val="28"/>
          <w:szCs w:val="28"/>
        </w:rPr>
        <w:t xml:space="preserve"> by the method of averaging using lift coefficient of root at 5 degrees and tip airfoil at 5 </w:t>
      </w:r>
      <w:proofErr w:type="spellStart"/>
      <w:r w:rsidRPr="00096E9D">
        <w:rPr>
          <w:rStyle w:val="s1"/>
          <w:rFonts w:asciiTheme="minorHAnsi" w:hAnsiTheme="minorHAnsi"/>
          <w:sz w:val="28"/>
          <w:szCs w:val="28"/>
        </w:rPr>
        <w:t>deg</w:t>
      </w:r>
      <w:proofErr w:type="spellEnd"/>
    </w:p>
    <w:p w14:paraId="41C12407" w14:textId="77777777" w:rsidR="00096E9D" w:rsidRDefault="00096E9D">
      <w:pPr>
        <w:rPr>
          <w:rFonts w:asciiTheme="minorHAnsi" w:hAnsiTheme="minorHAnsi"/>
        </w:rPr>
      </w:pPr>
    </w:p>
    <w:p w14:paraId="6F8AF224" w14:textId="298DD8C1" w:rsidR="00F66F8F" w:rsidRPr="00DF43FE" w:rsidRDefault="00096E9D">
      <w:pPr>
        <w:rPr>
          <w:rFonts w:asciiTheme="minorHAnsi" w:hAnsiTheme="minorHAnsi"/>
        </w:rPr>
      </w:pPr>
      <w:r>
        <w:rPr>
          <w:rFonts w:asciiTheme="minorHAnsi" w:hAnsiTheme="minorHAnsi"/>
        </w:rPr>
        <w:t>Cl</w:t>
      </w:r>
      <w:proofErr w:type="gramStart"/>
      <w:r>
        <w:rPr>
          <w:rFonts w:asciiTheme="minorHAnsi" w:hAnsiTheme="minorHAnsi"/>
        </w:rPr>
        <w:t>=(</w:t>
      </w:r>
      <w:proofErr w:type="gramEnd"/>
      <w:r>
        <w:rPr>
          <w:rFonts w:asciiTheme="minorHAnsi" w:hAnsiTheme="minorHAnsi"/>
        </w:rPr>
        <w:t>0.72+0.72)/2=0.72</w:t>
      </w:r>
    </w:p>
    <w:p w14:paraId="40784803" w14:textId="77777777" w:rsidR="00F66F8F" w:rsidRPr="00DF43FE" w:rsidRDefault="00F66F8F">
      <w:pPr>
        <w:rPr>
          <w:rFonts w:asciiTheme="minorHAnsi" w:hAnsiTheme="minorHAnsi"/>
        </w:rPr>
      </w:pPr>
    </w:p>
    <w:p w14:paraId="616F7B85" w14:textId="132C3749" w:rsidR="00F66F8F" w:rsidRPr="001D03AC" w:rsidRDefault="00096E9D" w:rsidP="00F66F8F">
      <w:pPr>
        <w:pStyle w:val="p1"/>
        <w:rPr>
          <w:rStyle w:val="s1"/>
          <w:rFonts w:asciiTheme="minorHAnsi" w:hAnsiTheme="minorHAnsi"/>
          <w:sz w:val="28"/>
          <w:szCs w:val="28"/>
        </w:rPr>
      </w:pPr>
      <w:r w:rsidRPr="001D03AC">
        <w:rPr>
          <w:rStyle w:val="s1"/>
          <w:rFonts w:asciiTheme="minorHAnsi" w:hAnsiTheme="minorHAnsi"/>
          <w:sz w:val="28"/>
          <w:szCs w:val="28"/>
        </w:rPr>
        <w:t>Wing Geometry details:</w:t>
      </w:r>
    </w:p>
    <w:p w14:paraId="6B71781E" w14:textId="3221F93B" w:rsidR="00F66F8F" w:rsidRPr="001D03AC" w:rsidRDefault="00096E9D" w:rsidP="00F66F8F">
      <w:pPr>
        <w:pStyle w:val="p1"/>
        <w:rPr>
          <w:rStyle w:val="s1"/>
          <w:rFonts w:asciiTheme="minorHAnsi" w:hAnsiTheme="minorHAnsi"/>
          <w:sz w:val="28"/>
          <w:szCs w:val="28"/>
        </w:rPr>
      </w:pPr>
      <w:r w:rsidRPr="001D03AC">
        <w:rPr>
          <w:rStyle w:val="s1"/>
          <w:rFonts w:asciiTheme="minorHAnsi" w:hAnsiTheme="minorHAnsi"/>
          <w:sz w:val="28"/>
          <w:szCs w:val="28"/>
        </w:rPr>
        <w:t>Aspect Ratio</w:t>
      </w:r>
    </w:p>
    <w:p w14:paraId="7C30E3BB" w14:textId="77777777" w:rsidR="001D03AC" w:rsidRDefault="001D03AC" w:rsidP="00F66F8F">
      <w:pPr>
        <w:pStyle w:val="p1"/>
        <w:rPr>
          <w:rFonts w:asciiTheme="minorHAnsi" w:hAnsiTheme="minorHAnsi"/>
          <w:sz w:val="24"/>
          <w:szCs w:val="24"/>
        </w:rPr>
      </w:pPr>
    </w:p>
    <w:p w14:paraId="7B1A0617" w14:textId="77777777" w:rsidR="00F66F8F" w:rsidRPr="00DF43FE" w:rsidRDefault="00F66F8F" w:rsidP="00F66F8F">
      <w:pPr>
        <w:pStyle w:val="p1"/>
        <w:rPr>
          <w:rStyle w:val="s1"/>
          <w:rFonts w:asciiTheme="minorHAnsi" w:hAnsiTheme="minorHAnsi"/>
          <w:sz w:val="24"/>
          <w:szCs w:val="24"/>
        </w:rPr>
      </w:pPr>
      <w:r w:rsidRPr="00DF43FE">
        <w:rPr>
          <w:rFonts w:asciiTheme="minorHAnsi" w:hAnsiTheme="minorHAnsi"/>
          <w:sz w:val="24"/>
          <w:szCs w:val="24"/>
        </w:rPr>
        <w:t>AR=10 from historic data.</w:t>
      </w:r>
    </w:p>
    <w:p w14:paraId="30688F7A" w14:textId="77777777" w:rsidR="00F66F8F" w:rsidRPr="00DF43FE" w:rsidRDefault="00F66F8F" w:rsidP="00F66F8F">
      <w:pPr>
        <w:pStyle w:val="p1"/>
        <w:rPr>
          <w:rStyle w:val="s1"/>
          <w:rFonts w:asciiTheme="minorHAnsi" w:hAnsiTheme="minorHAnsi"/>
          <w:sz w:val="24"/>
          <w:szCs w:val="24"/>
        </w:rPr>
      </w:pPr>
    </w:p>
    <w:p w14:paraId="3654FD2F" w14:textId="081B4AC7" w:rsidR="00F66F8F" w:rsidRDefault="001D03AC" w:rsidP="00F66F8F">
      <w:pPr>
        <w:pStyle w:val="p1"/>
        <w:rPr>
          <w:rStyle w:val="s1"/>
          <w:rFonts w:asciiTheme="minorHAnsi" w:hAnsiTheme="minorHAnsi"/>
          <w:sz w:val="28"/>
          <w:szCs w:val="28"/>
        </w:rPr>
      </w:pPr>
      <w:r w:rsidRPr="001D03AC">
        <w:rPr>
          <w:rStyle w:val="s1"/>
          <w:rFonts w:asciiTheme="minorHAnsi" w:hAnsiTheme="minorHAnsi"/>
          <w:sz w:val="28"/>
          <w:szCs w:val="28"/>
        </w:rPr>
        <w:t>Reference Wing Area</w:t>
      </w:r>
    </w:p>
    <w:p w14:paraId="1A106214" w14:textId="77777777" w:rsidR="001D03AC" w:rsidRPr="001D03AC" w:rsidRDefault="001D03AC" w:rsidP="00F66F8F">
      <w:pPr>
        <w:pStyle w:val="p1"/>
        <w:rPr>
          <w:rStyle w:val="s1"/>
          <w:rFonts w:asciiTheme="minorHAnsi" w:hAnsiTheme="minorHAnsi"/>
          <w:sz w:val="28"/>
          <w:szCs w:val="28"/>
        </w:rPr>
      </w:pPr>
    </w:p>
    <w:p w14:paraId="7581C0F3" w14:textId="77777777" w:rsidR="00F66F8F" w:rsidRPr="00DF43FE" w:rsidRDefault="00F66F8F" w:rsidP="00F66F8F">
      <w:pPr>
        <w:rPr>
          <w:rStyle w:val="s1"/>
          <w:rFonts w:asciiTheme="minorHAnsi" w:hAnsiTheme="minorHAnsi"/>
        </w:rPr>
      </w:pPr>
      <m:oMath>
        <m:r>
          <w:rPr>
            <w:rFonts w:ascii="Cambria Math" w:hAnsi="Cambria Math"/>
          </w:rPr>
          <m:t>δ=0→</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exposed</m:t>
            </m:r>
          </m:sub>
        </m:sSub>
        <m:r>
          <w:rPr>
            <w:rFonts w:ascii="Cambria Math" w:hAnsi="Cambria Math"/>
          </w:rPr>
          <m:t xml:space="preserve">=277.02 </m:t>
        </m:r>
        <m:sSup>
          <m:sSupPr>
            <m:ctrlPr>
              <w:rPr>
                <w:rFonts w:ascii="Cambria Math" w:hAnsi="Cambria Math"/>
                <w:i/>
              </w:rPr>
            </m:ctrlPr>
          </m:sSupPr>
          <m:e>
            <m:r>
              <w:rPr>
                <w:rFonts w:ascii="Cambria Math" w:hAnsi="Cambria Math"/>
              </w:rPr>
              <m:t>ft</m:t>
            </m:r>
          </m:e>
          <m:sup>
            <m:r>
              <w:rPr>
                <w:rFonts w:ascii="Cambria Math" w:hAnsi="Cambria Math"/>
              </w:rPr>
              <m:t>2</m:t>
            </m:r>
          </m:sup>
        </m:sSup>
      </m:oMath>
      <w:r w:rsidRPr="00DF43FE">
        <w:rPr>
          <w:rFonts w:asciiTheme="minorHAnsi" w:hAnsiTheme="minorHAnsi"/>
        </w:rPr>
        <w:t xml:space="preserve"> </w:t>
      </w:r>
    </w:p>
    <w:p w14:paraId="0DD4120E" w14:textId="77777777" w:rsidR="00F66F8F" w:rsidRPr="00DF43FE" w:rsidRDefault="00F66F8F" w:rsidP="00F66F8F">
      <w:pPr>
        <w:pStyle w:val="p1"/>
        <w:rPr>
          <w:rStyle w:val="s1"/>
          <w:rFonts w:asciiTheme="minorHAnsi" w:hAnsiTheme="minorHAnsi"/>
          <w:sz w:val="24"/>
          <w:szCs w:val="24"/>
        </w:rPr>
      </w:pPr>
    </w:p>
    <w:p w14:paraId="1BC56C98" w14:textId="1E55CE87" w:rsidR="00F66F8F" w:rsidRPr="00D81B05" w:rsidRDefault="00F66F8F" w:rsidP="00F66F8F">
      <w:pPr>
        <w:pStyle w:val="p1"/>
        <w:rPr>
          <w:rStyle w:val="s1"/>
          <w:rFonts w:asciiTheme="minorHAnsi" w:hAnsiTheme="minorHAnsi"/>
          <w:sz w:val="28"/>
          <w:szCs w:val="28"/>
        </w:rPr>
      </w:pPr>
      <w:r w:rsidRPr="00D81B05">
        <w:rPr>
          <w:rStyle w:val="s1"/>
          <w:rFonts w:asciiTheme="minorHAnsi" w:hAnsiTheme="minorHAnsi"/>
          <w:sz w:val="28"/>
          <w:szCs w:val="28"/>
        </w:rPr>
        <w:lastRenderedPageBreak/>
        <w:t>Root Ch</w:t>
      </w:r>
      <w:r w:rsidR="00D81B05" w:rsidRPr="00D81B05">
        <w:rPr>
          <w:rStyle w:val="s1"/>
          <w:rFonts w:asciiTheme="minorHAnsi" w:hAnsiTheme="minorHAnsi"/>
          <w:sz w:val="28"/>
          <w:szCs w:val="28"/>
        </w:rPr>
        <w:t>ord, Tip Chord and Taper Ratio</w:t>
      </w:r>
    </w:p>
    <w:p w14:paraId="7FE3BDF5" w14:textId="77777777" w:rsidR="00F66F8F" w:rsidRPr="00DF43FE" w:rsidRDefault="00F66F8F" w:rsidP="00F66F8F">
      <w:pPr>
        <w:rPr>
          <w:rFonts w:asciiTheme="minorHAnsi" w:hAnsiTheme="minorHAnsi"/>
        </w:rPr>
      </w:pPr>
      <w:r w:rsidRPr="00DF43FE">
        <w:rPr>
          <w:rFonts w:asciiTheme="minorHAnsi" w:hAnsiTheme="minorHAnsi"/>
        </w:rPr>
        <w:t>As calculated above, S=277.02 ft</w:t>
      </w:r>
      <w:r w:rsidRPr="00DF43FE">
        <w:rPr>
          <w:rFonts w:asciiTheme="minorHAnsi" w:hAnsiTheme="minorHAnsi"/>
          <w:vertAlign w:val="superscript"/>
        </w:rPr>
        <w:t>2</w:t>
      </w:r>
      <w:r w:rsidRPr="00DF43FE">
        <w:rPr>
          <w:rFonts w:asciiTheme="minorHAnsi" w:hAnsiTheme="minorHAnsi"/>
        </w:rPr>
        <w:t xml:space="preserve">. From historic data, we choose λ=0.7 for this propeller general aviation aircraft. </w:t>
      </w:r>
      <w:proofErr w:type="spellStart"/>
      <w:r w:rsidRPr="00DF43FE">
        <w:rPr>
          <w:rFonts w:asciiTheme="minorHAnsi" w:hAnsiTheme="minorHAnsi"/>
        </w:rPr>
        <w:t>C</w:t>
      </w:r>
      <w:r w:rsidRPr="00DF43FE">
        <w:rPr>
          <w:rFonts w:asciiTheme="minorHAnsi" w:hAnsiTheme="minorHAnsi"/>
          <w:vertAlign w:val="subscript"/>
        </w:rPr>
        <w:t>root</w:t>
      </w:r>
      <w:proofErr w:type="spellEnd"/>
      <w:r w:rsidRPr="00DF43FE">
        <w:rPr>
          <w:rFonts w:asciiTheme="minorHAnsi" w:hAnsiTheme="minorHAnsi"/>
        </w:rPr>
        <w:t>=2*S</w:t>
      </w:r>
      <w:proofErr w:type="gramStart"/>
      <w:r w:rsidRPr="00DF43FE">
        <w:rPr>
          <w:rFonts w:asciiTheme="minorHAnsi" w:hAnsiTheme="minorHAnsi"/>
        </w:rPr>
        <w:t>/(</w:t>
      </w:r>
      <w:proofErr w:type="gramEnd"/>
      <w:r w:rsidRPr="00DF43FE">
        <w:rPr>
          <w:rFonts w:asciiTheme="minorHAnsi" w:hAnsiTheme="minorHAnsi"/>
        </w:rPr>
        <w:t xml:space="preserve">b*(1+ λ))=6.19 ft. </w:t>
      </w:r>
      <w:proofErr w:type="spellStart"/>
      <w:r w:rsidRPr="00DF43FE">
        <w:rPr>
          <w:rFonts w:asciiTheme="minorHAnsi" w:hAnsiTheme="minorHAnsi"/>
        </w:rPr>
        <w:t>C</w:t>
      </w:r>
      <w:r w:rsidRPr="00DF43FE">
        <w:rPr>
          <w:rFonts w:asciiTheme="minorHAnsi" w:hAnsiTheme="minorHAnsi"/>
          <w:vertAlign w:val="subscript"/>
        </w:rPr>
        <w:t>tip</w:t>
      </w:r>
      <w:proofErr w:type="spellEnd"/>
      <w:r w:rsidRPr="00DF43FE">
        <w:rPr>
          <w:rFonts w:asciiTheme="minorHAnsi" w:hAnsiTheme="minorHAnsi"/>
        </w:rPr>
        <w:t>=6.19*0.7=4.33 ft.</w:t>
      </w:r>
    </w:p>
    <w:p w14:paraId="5EFB6FCA" w14:textId="77777777" w:rsidR="00F66F8F" w:rsidRPr="00DF43FE" w:rsidRDefault="00F66F8F" w:rsidP="00F66F8F">
      <w:pPr>
        <w:pStyle w:val="p1"/>
        <w:rPr>
          <w:rStyle w:val="s1"/>
          <w:rFonts w:asciiTheme="minorHAnsi" w:hAnsiTheme="minorHAnsi"/>
          <w:sz w:val="24"/>
          <w:szCs w:val="24"/>
        </w:rPr>
      </w:pPr>
    </w:p>
    <w:p w14:paraId="6EFC8819" w14:textId="77777777" w:rsidR="00F66F8F" w:rsidRPr="00DF43FE" w:rsidRDefault="00F66F8F" w:rsidP="00F66F8F">
      <w:pPr>
        <w:pStyle w:val="p1"/>
        <w:rPr>
          <w:rStyle w:val="s1"/>
          <w:rFonts w:asciiTheme="minorHAnsi" w:hAnsiTheme="minorHAnsi"/>
          <w:sz w:val="24"/>
          <w:szCs w:val="24"/>
        </w:rPr>
      </w:pPr>
    </w:p>
    <w:p w14:paraId="68FE209D" w14:textId="3AD95AB3" w:rsidR="00F66F8F" w:rsidRPr="00D81B05" w:rsidRDefault="00D81B05" w:rsidP="00F66F8F">
      <w:pPr>
        <w:pStyle w:val="p1"/>
        <w:rPr>
          <w:rStyle w:val="s1"/>
          <w:rFonts w:asciiTheme="minorHAnsi" w:hAnsiTheme="minorHAnsi"/>
          <w:sz w:val="28"/>
          <w:szCs w:val="28"/>
        </w:rPr>
      </w:pPr>
      <w:r w:rsidRPr="00D81B05">
        <w:rPr>
          <w:rStyle w:val="s1"/>
          <w:rFonts w:asciiTheme="minorHAnsi" w:hAnsiTheme="minorHAnsi"/>
          <w:sz w:val="28"/>
          <w:szCs w:val="28"/>
        </w:rPr>
        <w:t>Span</w:t>
      </w:r>
    </w:p>
    <w:p w14:paraId="3F7947DD" w14:textId="77777777" w:rsidR="00D81B05" w:rsidRDefault="00D81B05" w:rsidP="00F66F8F">
      <w:pPr>
        <w:rPr>
          <w:rFonts w:asciiTheme="minorHAnsi" w:hAnsiTheme="minorHAnsi"/>
        </w:rPr>
      </w:pPr>
    </w:p>
    <w:p w14:paraId="783618D9" w14:textId="77777777" w:rsidR="00F66F8F" w:rsidRPr="00DF43FE" w:rsidRDefault="00F66F8F" w:rsidP="00F66F8F">
      <w:pPr>
        <w:rPr>
          <w:rFonts w:asciiTheme="minorHAnsi" w:hAnsiTheme="minorHAnsi"/>
        </w:rPr>
      </w:pPr>
      <w:r w:rsidRPr="00DF43FE">
        <w:rPr>
          <w:rFonts w:asciiTheme="minorHAnsi" w:hAnsiTheme="minorHAnsi"/>
        </w:rPr>
        <w:t>As calculated after, W/S=18.15 and refined W</w:t>
      </w:r>
      <w:r w:rsidRPr="00DF43FE">
        <w:rPr>
          <w:rFonts w:asciiTheme="minorHAnsi" w:hAnsiTheme="minorHAnsi"/>
          <w:vertAlign w:val="subscript"/>
        </w:rPr>
        <w:t>0</w:t>
      </w:r>
      <w:r w:rsidRPr="00DF43FE">
        <w:rPr>
          <w:rFonts w:asciiTheme="minorHAnsi" w:hAnsiTheme="minorHAnsi"/>
        </w:rPr>
        <w:t xml:space="preserve">=8402 </w:t>
      </w:r>
      <w:proofErr w:type="spellStart"/>
      <w:r w:rsidRPr="00DF43FE">
        <w:rPr>
          <w:rFonts w:asciiTheme="minorHAnsi" w:hAnsiTheme="minorHAnsi"/>
        </w:rPr>
        <w:t>lb</w:t>
      </w:r>
      <w:proofErr w:type="spellEnd"/>
      <w:r w:rsidRPr="00DF43FE">
        <w:rPr>
          <w:rFonts w:asciiTheme="minorHAnsi" w:hAnsiTheme="minorHAnsi"/>
        </w:rPr>
        <w:t>, wing span b=</w:t>
      </w:r>
      <w:proofErr w:type="spellStart"/>
      <w:r w:rsidRPr="00DF43FE">
        <w:rPr>
          <w:rFonts w:asciiTheme="minorHAnsi" w:hAnsiTheme="minorHAnsi"/>
        </w:rPr>
        <w:t>sqrt</w:t>
      </w:r>
      <w:proofErr w:type="spellEnd"/>
      <w:r w:rsidRPr="00DF43FE">
        <w:rPr>
          <w:rFonts w:asciiTheme="minorHAnsi" w:hAnsiTheme="minorHAnsi"/>
        </w:rPr>
        <w:t>(A*</w:t>
      </w:r>
      <w:proofErr w:type="gramStart"/>
      <w:r w:rsidRPr="00DF43FE">
        <w:rPr>
          <w:rFonts w:asciiTheme="minorHAnsi" w:hAnsiTheme="minorHAnsi"/>
        </w:rPr>
        <w:t>S)=</w:t>
      </w:r>
      <w:proofErr w:type="spellStart"/>
      <w:proofErr w:type="gramEnd"/>
      <w:r w:rsidRPr="00DF43FE">
        <w:rPr>
          <w:rFonts w:asciiTheme="minorHAnsi" w:hAnsiTheme="minorHAnsi"/>
        </w:rPr>
        <w:t>sqrt</w:t>
      </w:r>
      <w:proofErr w:type="spellEnd"/>
      <w:r w:rsidRPr="00DF43FE">
        <w:rPr>
          <w:rFonts w:asciiTheme="minorHAnsi" w:hAnsiTheme="minorHAnsi"/>
        </w:rPr>
        <w:t>(A* W</w:t>
      </w:r>
      <w:r w:rsidRPr="00DF43FE">
        <w:rPr>
          <w:rFonts w:asciiTheme="minorHAnsi" w:hAnsiTheme="minorHAnsi"/>
          <w:vertAlign w:val="subscript"/>
        </w:rPr>
        <w:t>0</w:t>
      </w:r>
      <w:r w:rsidRPr="00DF43FE">
        <w:rPr>
          <w:rFonts w:asciiTheme="minorHAnsi" w:hAnsiTheme="minorHAnsi"/>
        </w:rPr>
        <w:t>/(W/S))=52.63 ft.</w:t>
      </w:r>
    </w:p>
    <w:p w14:paraId="4E6439A9" w14:textId="77777777" w:rsidR="00F66F8F" w:rsidRPr="00DF43FE" w:rsidRDefault="00F66F8F" w:rsidP="00F66F8F">
      <w:pPr>
        <w:pStyle w:val="p1"/>
        <w:rPr>
          <w:rStyle w:val="s1"/>
          <w:rFonts w:asciiTheme="minorHAnsi" w:hAnsiTheme="minorHAnsi"/>
          <w:sz w:val="24"/>
          <w:szCs w:val="24"/>
        </w:rPr>
      </w:pPr>
    </w:p>
    <w:p w14:paraId="7604F9E8" w14:textId="77777777" w:rsidR="00F66F8F" w:rsidRPr="00DF43FE" w:rsidRDefault="00F66F8F" w:rsidP="00F66F8F">
      <w:pPr>
        <w:pStyle w:val="p1"/>
        <w:rPr>
          <w:rStyle w:val="s1"/>
          <w:rFonts w:asciiTheme="minorHAnsi" w:hAnsiTheme="minorHAnsi"/>
          <w:sz w:val="24"/>
          <w:szCs w:val="24"/>
        </w:rPr>
      </w:pPr>
    </w:p>
    <w:p w14:paraId="37F4409A" w14:textId="6F73CDA8" w:rsidR="00F66F8F" w:rsidRPr="00D81B05" w:rsidRDefault="00D81B05" w:rsidP="00F66F8F">
      <w:pPr>
        <w:pStyle w:val="p1"/>
        <w:rPr>
          <w:rStyle w:val="s1"/>
          <w:rFonts w:asciiTheme="minorHAnsi" w:hAnsiTheme="minorHAnsi"/>
          <w:sz w:val="28"/>
          <w:szCs w:val="28"/>
        </w:rPr>
      </w:pPr>
      <w:r w:rsidRPr="00D81B05">
        <w:rPr>
          <w:rStyle w:val="s1"/>
          <w:rFonts w:asciiTheme="minorHAnsi" w:hAnsiTheme="minorHAnsi"/>
          <w:sz w:val="28"/>
          <w:szCs w:val="28"/>
        </w:rPr>
        <w:t>Leading edge sweep</w:t>
      </w:r>
    </w:p>
    <w:p w14:paraId="48A59440" w14:textId="77777777" w:rsidR="00D81B05" w:rsidRDefault="00D81B05" w:rsidP="00F66F8F">
      <w:pPr>
        <w:rPr>
          <w:rFonts w:asciiTheme="minorHAnsi" w:hAnsiTheme="minorHAnsi"/>
        </w:rPr>
      </w:pPr>
    </w:p>
    <w:p w14:paraId="305F2F95" w14:textId="77777777" w:rsidR="00F66F8F" w:rsidRPr="00DF43FE" w:rsidRDefault="00F66F8F" w:rsidP="00F66F8F">
      <w:pPr>
        <w:rPr>
          <w:rFonts w:asciiTheme="minorHAnsi" w:hAnsiTheme="minorHAnsi"/>
        </w:rPr>
      </w:pPr>
      <w:r w:rsidRPr="00DF43FE">
        <w:rPr>
          <w:rFonts w:asciiTheme="minorHAnsi" w:hAnsiTheme="minorHAnsi"/>
        </w:rPr>
        <w:t>Due to the max Mach number=0.39, we can pick the sweep angle to be 2 degrees from figure 4.20 in the textbook.</w:t>
      </w:r>
    </w:p>
    <w:p w14:paraId="4EB14696" w14:textId="77777777" w:rsidR="00F66F8F" w:rsidRPr="00DF43FE" w:rsidRDefault="00F66F8F" w:rsidP="00F66F8F">
      <w:pPr>
        <w:pStyle w:val="p1"/>
        <w:rPr>
          <w:rStyle w:val="s1"/>
          <w:rFonts w:asciiTheme="minorHAnsi" w:hAnsiTheme="minorHAnsi"/>
          <w:sz w:val="24"/>
          <w:szCs w:val="24"/>
        </w:rPr>
      </w:pPr>
    </w:p>
    <w:p w14:paraId="01EDD212" w14:textId="77777777" w:rsidR="00F66F8F" w:rsidRPr="00DF43FE" w:rsidRDefault="00F66F8F" w:rsidP="00F66F8F">
      <w:pPr>
        <w:pStyle w:val="p1"/>
        <w:rPr>
          <w:rStyle w:val="s1"/>
          <w:rFonts w:asciiTheme="minorHAnsi" w:hAnsiTheme="minorHAnsi"/>
          <w:sz w:val="24"/>
          <w:szCs w:val="24"/>
        </w:rPr>
      </w:pPr>
    </w:p>
    <w:p w14:paraId="1BA0AD65" w14:textId="67759166" w:rsidR="00F66F8F" w:rsidRPr="00D81B05" w:rsidRDefault="00D81B05" w:rsidP="00F66F8F">
      <w:pPr>
        <w:pStyle w:val="p1"/>
        <w:rPr>
          <w:rStyle w:val="s1"/>
          <w:rFonts w:asciiTheme="minorHAnsi" w:hAnsiTheme="minorHAnsi"/>
          <w:sz w:val="28"/>
          <w:szCs w:val="28"/>
        </w:rPr>
      </w:pPr>
      <w:r w:rsidRPr="00D81B05">
        <w:rPr>
          <w:rStyle w:val="s1"/>
          <w:rFonts w:asciiTheme="minorHAnsi" w:hAnsiTheme="minorHAnsi"/>
          <w:sz w:val="28"/>
          <w:szCs w:val="28"/>
        </w:rPr>
        <w:t>Quarter chord line sweep angle</w:t>
      </w:r>
    </w:p>
    <w:p w14:paraId="2457E83F" w14:textId="77777777" w:rsidR="00D81B05" w:rsidRDefault="00D81B05" w:rsidP="00F66F8F">
      <w:pPr>
        <w:pStyle w:val="p1"/>
        <w:rPr>
          <w:rStyle w:val="s1"/>
          <w:rFonts w:asciiTheme="minorHAnsi" w:hAnsiTheme="minorHAnsi"/>
          <w:sz w:val="24"/>
          <w:szCs w:val="24"/>
        </w:rPr>
      </w:pPr>
    </w:p>
    <w:p w14:paraId="7E28BFA6" w14:textId="7B4544EE" w:rsidR="00F66F8F" w:rsidRPr="00DF43FE" w:rsidRDefault="0045042D" w:rsidP="00F66F8F">
      <w:pPr>
        <w:pStyle w:val="p1"/>
        <w:rPr>
          <w:rStyle w:val="s1"/>
          <w:rFonts w:asciiTheme="minorHAnsi" w:hAnsiTheme="minorHAnsi"/>
          <w:sz w:val="24"/>
          <w:szCs w:val="24"/>
        </w:rPr>
      </w:pPr>
      <w:r w:rsidRPr="00DF43FE">
        <w:rPr>
          <w:rStyle w:val="s1"/>
          <w:rFonts w:asciiTheme="minorHAnsi" w:hAnsiTheme="minorHAnsi"/>
          <w:sz w:val="24"/>
          <w:szCs w:val="24"/>
        </w:rPr>
        <w:t xml:space="preserve">Since the </w:t>
      </w:r>
      <w:proofErr w:type="gramStart"/>
      <w:r w:rsidRPr="00DF43FE">
        <w:rPr>
          <w:rStyle w:val="s1"/>
          <w:rFonts w:asciiTheme="minorHAnsi" w:hAnsiTheme="minorHAnsi"/>
          <w:sz w:val="24"/>
          <w:szCs w:val="24"/>
        </w:rPr>
        <w:t>leading edge</w:t>
      </w:r>
      <w:proofErr w:type="gramEnd"/>
      <w:r w:rsidRPr="00DF43FE">
        <w:rPr>
          <w:rStyle w:val="s1"/>
          <w:rFonts w:asciiTheme="minorHAnsi" w:hAnsiTheme="minorHAnsi"/>
          <w:sz w:val="24"/>
          <w:szCs w:val="24"/>
        </w:rPr>
        <w:t xml:space="preserve"> sweep is 2 </w:t>
      </w:r>
      <w:proofErr w:type="spellStart"/>
      <w:r w:rsidRPr="00DF43FE">
        <w:rPr>
          <w:rStyle w:val="s1"/>
          <w:rFonts w:asciiTheme="minorHAnsi" w:hAnsiTheme="minorHAnsi"/>
          <w:sz w:val="24"/>
          <w:szCs w:val="24"/>
        </w:rPr>
        <w:t>deg</w:t>
      </w:r>
      <w:proofErr w:type="spellEnd"/>
      <w:r w:rsidRPr="00DF43FE">
        <w:rPr>
          <w:rStyle w:val="s1"/>
          <w:rFonts w:asciiTheme="minorHAnsi" w:hAnsiTheme="minorHAnsi"/>
          <w:sz w:val="24"/>
          <w:szCs w:val="24"/>
        </w:rPr>
        <w:t>, according to calculation by trigonometric functions, the quarter chord line sweep is 0.99 deg.</w:t>
      </w:r>
    </w:p>
    <w:p w14:paraId="7C4D50D7" w14:textId="77777777" w:rsidR="00F66F8F" w:rsidRPr="00DF43FE" w:rsidRDefault="00F66F8F" w:rsidP="00F66F8F">
      <w:pPr>
        <w:pStyle w:val="p1"/>
        <w:rPr>
          <w:rStyle w:val="s1"/>
          <w:rFonts w:asciiTheme="minorHAnsi" w:hAnsiTheme="minorHAnsi"/>
          <w:sz w:val="24"/>
          <w:szCs w:val="24"/>
        </w:rPr>
      </w:pPr>
    </w:p>
    <w:p w14:paraId="3D234CF4" w14:textId="77777777" w:rsidR="00F66F8F" w:rsidRPr="00DF43FE" w:rsidRDefault="00F66F8F" w:rsidP="00F66F8F">
      <w:pPr>
        <w:pStyle w:val="p1"/>
        <w:rPr>
          <w:rStyle w:val="s1"/>
          <w:rFonts w:asciiTheme="minorHAnsi" w:hAnsiTheme="minorHAnsi"/>
          <w:sz w:val="24"/>
          <w:szCs w:val="24"/>
        </w:rPr>
      </w:pPr>
    </w:p>
    <w:p w14:paraId="0E4C086E" w14:textId="1A66F803" w:rsidR="00F66F8F" w:rsidRPr="00D81B05" w:rsidRDefault="00F66F8F" w:rsidP="001834FB">
      <w:pPr>
        <w:pStyle w:val="p1"/>
        <w:outlineLvl w:val="0"/>
        <w:rPr>
          <w:rStyle w:val="s1"/>
          <w:rFonts w:asciiTheme="minorHAnsi" w:hAnsiTheme="minorHAnsi"/>
          <w:sz w:val="28"/>
          <w:szCs w:val="28"/>
        </w:rPr>
      </w:pPr>
      <w:r w:rsidRPr="00D81B05">
        <w:rPr>
          <w:rStyle w:val="s1"/>
          <w:rFonts w:asciiTheme="minorHAnsi" w:hAnsiTheme="minorHAnsi"/>
          <w:sz w:val="28"/>
          <w:szCs w:val="28"/>
        </w:rPr>
        <w:t>Trailing edge sweep</w:t>
      </w:r>
    </w:p>
    <w:p w14:paraId="5B758BD5" w14:textId="77777777" w:rsidR="00D81B05" w:rsidRDefault="00D81B05" w:rsidP="0045042D">
      <w:pPr>
        <w:pStyle w:val="p1"/>
        <w:rPr>
          <w:rStyle w:val="s1"/>
          <w:rFonts w:asciiTheme="minorHAnsi" w:hAnsiTheme="minorHAnsi"/>
          <w:sz w:val="24"/>
          <w:szCs w:val="24"/>
        </w:rPr>
      </w:pPr>
    </w:p>
    <w:p w14:paraId="100CACF0" w14:textId="10C099EB" w:rsidR="0045042D" w:rsidRPr="00DF43FE" w:rsidRDefault="0045042D" w:rsidP="0045042D">
      <w:pPr>
        <w:pStyle w:val="p1"/>
        <w:rPr>
          <w:rStyle w:val="s1"/>
          <w:rFonts w:asciiTheme="minorHAnsi" w:hAnsiTheme="minorHAnsi"/>
          <w:sz w:val="24"/>
          <w:szCs w:val="24"/>
        </w:rPr>
      </w:pPr>
      <w:r w:rsidRPr="00DF43FE">
        <w:rPr>
          <w:rStyle w:val="s1"/>
          <w:rFonts w:asciiTheme="minorHAnsi" w:hAnsiTheme="minorHAnsi"/>
          <w:sz w:val="24"/>
          <w:szCs w:val="24"/>
        </w:rPr>
        <w:t xml:space="preserve">Since the </w:t>
      </w:r>
      <w:proofErr w:type="gramStart"/>
      <w:r w:rsidRPr="00DF43FE">
        <w:rPr>
          <w:rStyle w:val="s1"/>
          <w:rFonts w:asciiTheme="minorHAnsi" w:hAnsiTheme="minorHAnsi"/>
          <w:sz w:val="24"/>
          <w:szCs w:val="24"/>
        </w:rPr>
        <w:t>leading edge</w:t>
      </w:r>
      <w:proofErr w:type="gramEnd"/>
      <w:r w:rsidRPr="00DF43FE">
        <w:rPr>
          <w:rStyle w:val="s1"/>
          <w:rFonts w:asciiTheme="minorHAnsi" w:hAnsiTheme="minorHAnsi"/>
          <w:sz w:val="24"/>
          <w:szCs w:val="24"/>
        </w:rPr>
        <w:t xml:space="preserve"> sweep is 2 </w:t>
      </w:r>
      <w:proofErr w:type="spellStart"/>
      <w:r w:rsidRPr="00DF43FE">
        <w:rPr>
          <w:rStyle w:val="s1"/>
          <w:rFonts w:asciiTheme="minorHAnsi" w:hAnsiTheme="minorHAnsi"/>
          <w:sz w:val="24"/>
          <w:szCs w:val="24"/>
        </w:rPr>
        <w:t>deg</w:t>
      </w:r>
      <w:proofErr w:type="spellEnd"/>
      <w:r w:rsidRPr="00DF43FE">
        <w:rPr>
          <w:rStyle w:val="s1"/>
          <w:rFonts w:asciiTheme="minorHAnsi" w:hAnsiTheme="minorHAnsi"/>
          <w:sz w:val="24"/>
          <w:szCs w:val="24"/>
        </w:rPr>
        <w:t>, according to calculation by trigonometric functions, the trailing edge sweep is -2.05 deg.</w:t>
      </w:r>
    </w:p>
    <w:p w14:paraId="15EC2AFF" w14:textId="77777777" w:rsidR="00F66F8F" w:rsidRPr="00DF43FE" w:rsidRDefault="00F66F8F" w:rsidP="00F66F8F">
      <w:pPr>
        <w:pStyle w:val="p1"/>
        <w:rPr>
          <w:rStyle w:val="s1"/>
          <w:rFonts w:asciiTheme="minorHAnsi" w:hAnsiTheme="minorHAnsi"/>
          <w:sz w:val="24"/>
          <w:szCs w:val="24"/>
        </w:rPr>
      </w:pPr>
    </w:p>
    <w:p w14:paraId="203A339C" w14:textId="77777777" w:rsidR="00F66F8F" w:rsidRPr="00DF43FE" w:rsidRDefault="00F66F8F" w:rsidP="00F66F8F">
      <w:pPr>
        <w:pStyle w:val="p1"/>
        <w:rPr>
          <w:rStyle w:val="s1"/>
          <w:rFonts w:asciiTheme="minorHAnsi" w:hAnsiTheme="minorHAnsi"/>
          <w:sz w:val="24"/>
          <w:szCs w:val="24"/>
        </w:rPr>
      </w:pPr>
    </w:p>
    <w:p w14:paraId="73DA9946" w14:textId="5BCC889A" w:rsidR="00F66F8F" w:rsidRPr="00D81B05" w:rsidRDefault="00D81B05" w:rsidP="00F66F8F">
      <w:pPr>
        <w:shd w:val="clear" w:color="auto" w:fill="FFFFFF"/>
        <w:ind w:left="8" w:right="8"/>
        <w:rPr>
          <w:rFonts w:asciiTheme="minorHAnsi" w:eastAsiaTheme="minorEastAsia" w:hAnsiTheme="minorHAnsi"/>
          <w:color w:val="444444"/>
          <w:sz w:val="28"/>
          <w:szCs w:val="28"/>
          <w:lang w:eastAsia="zh-CN"/>
        </w:rPr>
      </w:pPr>
      <w:r w:rsidRPr="00D81B05">
        <w:rPr>
          <w:rFonts w:asciiTheme="minorHAnsi" w:eastAsiaTheme="minorEastAsia" w:hAnsiTheme="minorHAnsi"/>
          <w:color w:val="444444"/>
          <w:sz w:val="28"/>
          <w:szCs w:val="28"/>
          <w:lang w:eastAsia="zh-CN"/>
        </w:rPr>
        <w:t>Mean aerodynamic chord</w:t>
      </w:r>
    </w:p>
    <w:p w14:paraId="50A157E2" w14:textId="77777777" w:rsidR="00D81B05" w:rsidRDefault="00D81B05" w:rsidP="00F66F8F">
      <w:pPr>
        <w:rPr>
          <w:rFonts w:asciiTheme="minorHAnsi" w:hAnsiTheme="minorHAnsi"/>
        </w:rPr>
      </w:pPr>
    </w:p>
    <w:p w14:paraId="2436F5B6" w14:textId="77777777" w:rsidR="00F66F8F" w:rsidRPr="00DF43FE" w:rsidRDefault="00F66F8F" w:rsidP="00F66F8F">
      <w:pPr>
        <w:rPr>
          <w:rFonts w:asciiTheme="minorHAnsi" w:hAnsiTheme="minorHAnsi"/>
        </w:rPr>
      </w:pPr>
      <w:proofErr w:type="spellStart"/>
      <w:r w:rsidRPr="00DF43FE">
        <w:rPr>
          <w:rFonts w:asciiTheme="minorHAnsi" w:hAnsiTheme="minorHAnsi"/>
        </w:rPr>
        <w:t>C</w:t>
      </w:r>
      <w:r w:rsidRPr="00DF43FE">
        <w:rPr>
          <w:rFonts w:asciiTheme="minorHAnsi" w:hAnsiTheme="minorHAnsi"/>
          <w:vertAlign w:val="subscript"/>
        </w:rPr>
        <w:t>bar</w:t>
      </w:r>
      <w:proofErr w:type="spellEnd"/>
      <w:r w:rsidRPr="00DF43FE">
        <w:rPr>
          <w:rFonts w:asciiTheme="minorHAnsi" w:hAnsiTheme="minorHAnsi"/>
        </w:rPr>
        <w:t xml:space="preserve">=2/3* </w:t>
      </w:r>
      <w:proofErr w:type="spellStart"/>
      <w:r w:rsidRPr="00DF43FE">
        <w:rPr>
          <w:rFonts w:asciiTheme="minorHAnsi" w:hAnsiTheme="minorHAnsi"/>
        </w:rPr>
        <w:t>C</w:t>
      </w:r>
      <w:r w:rsidRPr="00DF43FE">
        <w:rPr>
          <w:rFonts w:asciiTheme="minorHAnsi" w:hAnsiTheme="minorHAnsi"/>
          <w:vertAlign w:val="subscript"/>
        </w:rPr>
        <w:t>root</w:t>
      </w:r>
      <w:proofErr w:type="spellEnd"/>
      <w:r w:rsidRPr="00DF43FE">
        <w:rPr>
          <w:rFonts w:asciiTheme="minorHAnsi" w:hAnsiTheme="minorHAnsi"/>
        </w:rPr>
        <w:t>*(1+ λ+ λ</w:t>
      </w:r>
      <w:r w:rsidRPr="00DF43FE">
        <w:rPr>
          <w:rFonts w:asciiTheme="minorHAnsi" w:hAnsiTheme="minorHAnsi"/>
          <w:vertAlign w:val="superscript"/>
        </w:rPr>
        <w:t>2</w:t>
      </w:r>
      <w:r w:rsidRPr="00DF43FE">
        <w:rPr>
          <w:rFonts w:asciiTheme="minorHAnsi" w:hAnsiTheme="minorHAnsi"/>
        </w:rPr>
        <w:t xml:space="preserve">)/ (1+ </w:t>
      </w:r>
      <w:proofErr w:type="gramStart"/>
      <w:r w:rsidRPr="00DF43FE">
        <w:rPr>
          <w:rFonts w:asciiTheme="minorHAnsi" w:hAnsiTheme="minorHAnsi"/>
        </w:rPr>
        <w:t>λ)=</w:t>
      </w:r>
      <w:proofErr w:type="gramEnd"/>
      <w:r w:rsidRPr="00DF43FE">
        <w:rPr>
          <w:rFonts w:asciiTheme="minorHAnsi" w:hAnsiTheme="minorHAnsi"/>
        </w:rPr>
        <w:t>5.32 ft.</w:t>
      </w:r>
    </w:p>
    <w:p w14:paraId="6B7D1484" w14:textId="77777777" w:rsidR="00F66F8F" w:rsidRPr="00DF43FE" w:rsidRDefault="00F66F8F" w:rsidP="00F66F8F">
      <w:pPr>
        <w:shd w:val="clear" w:color="auto" w:fill="FFFFFF"/>
        <w:ind w:left="8" w:right="8"/>
        <w:rPr>
          <w:rFonts w:asciiTheme="minorHAnsi" w:eastAsiaTheme="minorEastAsia" w:hAnsiTheme="minorHAnsi"/>
          <w:color w:val="444444"/>
          <w:lang w:eastAsia="zh-CN"/>
        </w:rPr>
      </w:pPr>
    </w:p>
    <w:p w14:paraId="3888FE25" w14:textId="77777777" w:rsidR="00F66F8F" w:rsidRPr="00DF43FE" w:rsidRDefault="00F66F8F" w:rsidP="00F66F8F">
      <w:pPr>
        <w:shd w:val="clear" w:color="auto" w:fill="FFFFFF"/>
        <w:ind w:left="8" w:right="8"/>
        <w:rPr>
          <w:rFonts w:asciiTheme="minorHAnsi" w:eastAsiaTheme="minorEastAsia" w:hAnsiTheme="minorHAnsi"/>
          <w:color w:val="444444"/>
          <w:lang w:eastAsia="zh-CN"/>
        </w:rPr>
      </w:pPr>
    </w:p>
    <w:p w14:paraId="7A8AA462" w14:textId="0B07BBAD" w:rsidR="00F66F8F" w:rsidRPr="00D81B05" w:rsidRDefault="00553B37" w:rsidP="001834FB">
      <w:pPr>
        <w:shd w:val="clear" w:color="auto" w:fill="FFFFFF"/>
        <w:ind w:left="8" w:right="8"/>
        <w:outlineLvl w:val="0"/>
        <w:rPr>
          <w:rFonts w:asciiTheme="minorHAnsi" w:eastAsiaTheme="minorEastAsia" w:hAnsiTheme="minorHAnsi"/>
          <w:color w:val="444444"/>
          <w:sz w:val="28"/>
          <w:szCs w:val="28"/>
          <w:lang w:eastAsia="zh-CN"/>
        </w:rPr>
      </w:pPr>
      <w:r w:rsidRPr="00D81B05">
        <w:rPr>
          <w:rFonts w:asciiTheme="minorHAnsi" w:eastAsiaTheme="minorEastAsia" w:hAnsiTheme="minorHAnsi"/>
          <w:color w:val="444444"/>
          <w:sz w:val="28"/>
          <w:szCs w:val="28"/>
          <w:lang w:eastAsia="zh-CN"/>
        </w:rPr>
        <w:t>Wing Twist</w:t>
      </w:r>
    </w:p>
    <w:p w14:paraId="58B54E12" w14:textId="77777777" w:rsidR="00D81B05" w:rsidRDefault="00D81B05" w:rsidP="00F66F8F">
      <w:pPr>
        <w:rPr>
          <w:rFonts w:asciiTheme="minorHAnsi" w:hAnsiTheme="minorHAnsi"/>
        </w:rPr>
      </w:pPr>
    </w:p>
    <w:p w14:paraId="33D146BA" w14:textId="77777777" w:rsidR="00F66F8F" w:rsidRPr="00DF43FE" w:rsidRDefault="00F66F8F" w:rsidP="00F66F8F">
      <w:pPr>
        <w:rPr>
          <w:rFonts w:asciiTheme="minorHAnsi" w:hAnsiTheme="minorHAnsi"/>
        </w:rPr>
      </w:pPr>
      <w:r w:rsidRPr="00DF43FE">
        <w:rPr>
          <w:rFonts w:asciiTheme="minorHAnsi" w:hAnsiTheme="minorHAnsi"/>
        </w:rPr>
        <w:t xml:space="preserve">For initial design purposes, historical data should be used. Typically, 3 </w:t>
      </w:r>
      <w:proofErr w:type="spellStart"/>
      <w:r w:rsidRPr="00DF43FE">
        <w:rPr>
          <w:rFonts w:asciiTheme="minorHAnsi" w:hAnsiTheme="minorHAnsi"/>
        </w:rPr>
        <w:t>deg</w:t>
      </w:r>
      <w:proofErr w:type="spellEnd"/>
      <w:r w:rsidRPr="00DF43FE">
        <w:rPr>
          <w:rFonts w:asciiTheme="minorHAnsi" w:hAnsiTheme="minorHAnsi"/>
        </w:rPr>
        <w:t xml:space="preserve"> of twist provides adequate stall characteristics.</w:t>
      </w:r>
    </w:p>
    <w:p w14:paraId="7E93229C" w14:textId="77777777" w:rsidR="00F66F8F" w:rsidRPr="00DF43FE" w:rsidRDefault="00F66F8F" w:rsidP="00F66F8F">
      <w:pPr>
        <w:shd w:val="clear" w:color="auto" w:fill="FFFFFF"/>
        <w:ind w:left="8" w:right="8"/>
        <w:rPr>
          <w:rFonts w:asciiTheme="minorHAnsi" w:eastAsiaTheme="minorEastAsia" w:hAnsiTheme="minorHAnsi"/>
          <w:color w:val="444444"/>
          <w:lang w:eastAsia="zh-CN"/>
        </w:rPr>
      </w:pPr>
    </w:p>
    <w:p w14:paraId="6DA3C117" w14:textId="77777777" w:rsidR="00F66F8F" w:rsidRPr="00DF43FE" w:rsidRDefault="00F66F8F" w:rsidP="00F66F8F">
      <w:pPr>
        <w:shd w:val="clear" w:color="auto" w:fill="FFFFFF"/>
        <w:ind w:left="8" w:right="8"/>
        <w:rPr>
          <w:rFonts w:asciiTheme="minorHAnsi" w:eastAsiaTheme="minorEastAsia" w:hAnsiTheme="minorHAnsi"/>
          <w:color w:val="444444"/>
          <w:lang w:eastAsia="zh-CN"/>
        </w:rPr>
      </w:pPr>
    </w:p>
    <w:p w14:paraId="3E338A77" w14:textId="77315066" w:rsidR="00F66F8F" w:rsidRPr="00D81B05" w:rsidRDefault="00553B37" w:rsidP="001834FB">
      <w:pPr>
        <w:shd w:val="clear" w:color="auto" w:fill="FFFFFF"/>
        <w:ind w:left="8" w:right="8"/>
        <w:outlineLvl w:val="0"/>
        <w:rPr>
          <w:rFonts w:asciiTheme="minorHAnsi" w:eastAsiaTheme="minorEastAsia" w:hAnsiTheme="minorHAnsi"/>
          <w:color w:val="444444"/>
          <w:sz w:val="28"/>
          <w:szCs w:val="28"/>
          <w:lang w:eastAsia="zh-CN"/>
        </w:rPr>
      </w:pPr>
      <w:r w:rsidRPr="00D81B05">
        <w:rPr>
          <w:rFonts w:asciiTheme="minorHAnsi" w:eastAsiaTheme="minorEastAsia" w:hAnsiTheme="minorHAnsi"/>
          <w:color w:val="444444"/>
          <w:sz w:val="28"/>
          <w:szCs w:val="28"/>
          <w:lang w:eastAsia="zh-CN"/>
        </w:rPr>
        <w:t>Wing Incidence</w:t>
      </w:r>
    </w:p>
    <w:p w14:paraId="3E80E1A1" w14:textId="77777777" w:rsidR="00D81B05" w:rsidRDefault="00D81B05" w:rsidP="00F66F8F">
      <w:pPr>
        <w:shd w:val="clear" w:color="auto" w:fill="FFFFFF"/>
        <w:ind w:left="8" w:right="8"/>
        <w:rPr>
          <w:rFonts w:asciiTheme="minorHAnsi" w:eastAsiaTheme="minorEastAsia" w:hAnsiTheme="minorHAnsi"/>
          <w:color w:val="444444"/>
          <w:lang w:eastAsia="zh-CN"/>
        </w:rPr>
      </w:pPr>
    </w:p>
    <w:p w14:paraId="5A53BB7D" w14:textId="0165312B" w:rsidR="00F66F8F" w:rsidRPr="00DF43FE" w:rsidRDefault="00382F38" w:rsidP="00F66F8F">
      <w:pPr>
        <w:shd w:val="clear" w:color="auto" w:fill="FFFFFF"/>
        <w:ind w:left="8" w:right="8"/>
        <w:rPr>
          <w:rFonts w:asciiTheme="minorHAnsi" w:eastAsiaTheme="minorEastAsia" w:hAnsiTheme="minorHAnsi"/>
          <w:color w:val="444444"/>
          <w:lang w:eastAsia="zh-CN"/>
        </w:rPr>
      </w:pPr>
      <w:r w:rsidRPr="00DF43FE">
        <w:rPr>
          <w:rFonts w:asciiTheme="minorHAnsi" w:eastAsiaTheme="minorEastAsia" w:hAnsiTheme="minorHAnsi"/>
          <w:color w:val="444444"/>
          <w:lang w:eastAsia="zh-CN"/>
        </w:rPr>
        <w:lastRenderedPageBreak/>
        <w:t xml:space="preserve">Wing incidence is typically 1 </w:t>
      </w:r>
      <w:proofErr w:type="spellStart"/>
      <w:r w:rsidRPr="00DF43FE">
        <w:rPr>
          <w:rFonts w:asciiTheme="minorHAnsi" w:eastAsiaTheme="minorEastAsia" w:hAnsiTheme="minorHAnsi"/>
          <w:color w:val="444444"/>
          <w:lang w:eastAsia="zh-CN"/>
        </w:rPr>
        <w:t>deg</w:t>
      </w:r>
      <w:proofErr w:type="spellEnd"/>
      <w:r w:rsidRPr="00DF43FE">
        <w:rPr>
          <w:rFonts w:asciiTheme="minorHAnsi" w:eastAsiaTheme="minorEastAsia" w:hAnsiTheme="minorHAnsi"/>
          <w:color w:val="444444"/>
          <w:lang w:eastAsia="zh-CN"/>
        </w:rPr>
        <w:t xml:space="preserve"> for transport aircraft and 2 </w:t>
      </w:r>
      <w:proofErr w:type="spellStart"/>
      <w:r w:rsidRPr="00DF43FE">
        <w:rPr>
          <w:rFonts w:asciiTheme="minorHAnsi" w:eastAsiaTheme="minorEastAsia" w:hAnsiTheme="minorHAnsi"/>
          <w:color w:val="444444"/>
          <w:lang w:eastAsia="zh-CN"/>
        </w:rPr>
        <w:t>deg</w:t>
      </w:r>
      <w:proofErr w:type="spellEnd"/>
      <w:r w:rsidRPr="00DF43FE">
        <w:rPr>
          <w:rFonts w:asciiTheme="minorHAnsi" w:eastAsiaTheme="minorEastAsia" w:hAnsiTheme="minorHAnsi"/>
          <w:color w:val="444444"/>
          <w:lang w:eastAsia="zh-CN"/>
        </w:rPr>
        <w:t xml:space="preserve"> for general aviation. Considering this aircraft has more characteristics as transport aircraft, the wing incidence is chosen to be 1 deg.</w:t>
      </w:r>
    </w:p>
    <w:p w14:paraId="594C9675" w14:textId="77777777" w:rsidR="00F66F8F" w:rsidRPr="00DF43FE" w:rsidRDefault="00F66F8F" w:rsidP="00F66F8F">
      <w:pPr>
        <w:shd w:val="clear" w:color="auto" w:fill="FFFFFF"/>
        <w:ind w:left="8" w:right="8"/>
        <w:rPr>
          <w:rFonts w:asciiTheme="minorHAnsi" w:eastAsiaTheme="minorEastAsia" w:hAnsiTheme="minorHAnsi"/>
          <w:color w:val="444444"/>
          <w:lang w:eastAsia="zh-CN"/>
        </w:rPr>
      </w:pPr>
    </w:p>
    <w:p w14:paraId="6A34DD7E" w14:textId="0CC6C521" w:rsidR="00F66F8F" w:rsidRPr="00D81B05" w:rsidRDefault="00D81B05" w:rsidP="00F66F8F">
      <w:pPr>
        <w:shd w:val="clear" w:color="auto" w:fill="FFFFFF"/>
        <w:ind w:left="8" w:right="8"/>
        <w:rPr>
          <w:rFonts w:asciiTheme="minorHAnsi" w:eastAsiaTheme="minorEastAsia" w:hAnsiTheme="minorHAnsi"/>
          <w:color w:val="444444"/>
          <w:sz w:val="28"/>
          <w:szCs w:val="28"/>
          <w:lang w:eastAsia="zh-CN"/>
        </w:rPr>
      </w:pPr>
      <w:r w:rsidRPr="00D81B05">
        <w:rPr>
          <w:rFonts w:asciiTheme="minorHAnsi" w:eastAsiaTheme="minorEastAsia" w:hAnsiTheme="minorHAnsi"/>
          <w:color w:val="444444"/>
          <w:sz w:val="28"/>
          <w:szCs w:val="28"/>
          <w:lang w:eastAsia="zh-CN"/>
        </w:rPr>
        <w:t>W</w:t>
      </w:r>
      <w:r w:rsidR="00F66F8F" w:rsidRPr="00D81B05">
        <w:rPr>
          <w:rFonts w:asciiTheme="minorHAnsi" w:eastAsiaTheme="minorEastAsia" w:hAnsiTheme="minorHAnsi"/>
          <w:color w:val="444444"/>
          <w:sz w:val="28"/>
          <w:szCs w:val="28"/>
          <w:lang w:eastAsia="zh-CN"/>
        </w:rPr>
        <w:t>ing dihedral</w:t>
      </w:r>
    </w:p>
    <w:p w14:paraId="40854D8B" w14:textId="77777777" w:rsidR="00D81B05" w:rsidRDefault="00D81B05" w:rsidP="00F22F2F">
      <w:pPr>
        <w:rPr>
          <w:rFonts w:asciiTheme="minorHAnsi" w:hAnsiTheme="minorHAnsi"/>
        </w:rPr>
      </w:pPr>
    </w:p>
    <w:p w14:paraId="0922268F" w14:textId="77777777" w:rsidR="00F22F2F" w:rsidRPr="00DF43FE" w:rsidRDefault="00F22F2F" w:rsidP="00F22F2F">
      <w:pPr>
        <w:rPr>
          <w:rFonts w:asciiTheme="minorHAnsi" w:hAnsiTheme="minorHAnsi"/>
        </w:rPr>
      </w:pPr>
      <w:r w:rsidRPr="00DF43FE">
        <w:rPr>
          <w:rFonts w:asciiTheme="minorHAnsi" w:hAnsiTheme="minorHAnsi"/>
        </w:rPr>
        <w:t>From table 4.2, the dihedral must be chosen so that it is between 0 and 2. We will choose it to be 0.</w:t>
      </w:r>
    </w:p>
    <w:p w14:paraId="7E2DF21E" w14:textId="77777777" w:rsidR="00F66F8F" w:rsidRPr="00DF43FE" w:rsidRDefault="00F66F8F" w:rsidP="00F66F8F">
      <w:pPr>
        <w:pStyle w:val="p1"/>
        <w:rPr>
          <w:rFonts w:asciiTheme="minorHAnsi" w:hAnsiTheme="minorHAnsi"/>
          <w:sz w:val="24"/>
          <w:szCs w:val="24"/>
        </w:rPr>
      </w:pPr>
    </w:p>
    <w:p w14:paraId="43AE759D" w14:textId="77777777" w:rsidR="00F22F2F" w:rsidRPr="00DF43FE" w:rsidRDefault="00F22F2F" w:rsidP="00F66F8F">
      <w:pPr>
        <w:pStyle w:val="p1"/>
        <w:rPr>
          <w:rFonts w:asciiTheme="minorHAnsi" w:hAnsiTheme="minorHAnsi"/>
          <w:sz w:val="24"/>
          <w:szCs w:val="24"/>
        </w:rPr>
      </w:pPr>
    </w:p>
    <w:p w14:paraId="16E2E6AC" w14:textId="40754C5B" w:rsidR="00F22F2F" w:rsidRPr="00AE0131" w:rsidRDefault="00F22F2F" w:rsidP="00F22F2F">
      <w:pPr>
        <w:pStyle w:val="p1"/>
        <w:rPr>
          <w:rStyle w:val="s1"/>
          <w:rFonts w:asciiTheme="minorHAnsi" w:hAnsiTheme="minorHAnsi"/>
          <w:sz w:val="28"/>
          <w:szCs w:val="28"/>
        </w:rPr>
      </w:pPr>
      <w:r w:rsidRPr="00AE0131">
        <w:rPr>
          <w:rStyle w:val="s1"/>
          <w:rFonts w:asciiTheme="minorHAnsi" w:hAnsiTheme="minorHAnsi"/>
          <w:sz w:val="28"/>
          <w:szCs w:val="28"/>
        </w:rPr>
        <w:t>Details of Ribs, Wing Box and Spars with sketch</w:t>
      </w:r>
    </w:p>
    <w:p w14:paraId="19B817C6" w14:textId="77777777" w:rsidR="00F22F2F" w:rsidRDefault="00F22F2F" w:rsidP="00F22F2F">
      <w:pPr>
        <w:pStyle w:val="p1"/>
        <w:rPr>
          <w:rStyle w:val="s1"/>
          <w:rFonts w:asciiTheme="minorHAnsi" w:hAnsiTheme="minorHAnsi"/>
          <w:sz w:val="24"/>
          <w:szCs w:val="24"/>
        </w:rPr>
      </w:pPr>
    </w:p>
    <w:p w14:paraId="6EFF0FFB" w14:textId="4A14F09E" w:rsidR="00AE0131" w:rsidRPr="00DF43FE" w:rsidRDefault="00AE0131" w:rsidP="00F22F2F">
      <w:pPr>
        <w:pStyle w:val="p1"/>
        <w:rPr>
          <w:rStyle w:val="s1"/>
          <w:rFonts w:asciiTheme="minorHAnsi" w:hAnsiTheme="minorHAnsi"/>
          <w:sz w:val="24"/>
          <w:szCs w:val="24"/>
        </w:rPr>
      </w:pPr>
      <w:r>
        <w:rPr>
          <w:rStyle w:val="s1"/>
          <w:rFonts w:asciiTheme="minorHAnsi" w:hAnsiTheme="minorHAnsi"/>
          <w:sz w:val="24"/>
          <w:szCs w:val="24"/>
        </w:rPr>
        <w:t>See appendix 1.</w:t>
      </w:r>
    </w:p>
    <w:p w14:paraId="4674BEC0" w14:textId="77777777" w:rsidR="00F22F2F" w:rsidRPr="00DF43FE" w:rsidRDefault="00F22F2F" w:rsidP="00F22F2F">
      <w:pPr>
        <w:pStyle w:val="p1"/>
        <w:rPr>
          <w:rStyle w:val="s1"/>
          <w:rFonts w:asciiTheme="minorHAnsi" w:hAnsiTheme="minorHAnsi"/>
          <w:sz w:val="24"/>
          <w:szCs w:val="24"/>
        </w:rPr>
      </w:pPr>
    </w:p>
    <w:p w14:paraId="07C6B1F5" w14:textId="221BF0E6" w:rsidR="00F22F2F" w:rsidRPr="00D81B05" w:rsidRDefault="00F22F2F" w:rsidP="001834FB">
      <w:pPr>
        <w:pStyle w:val="p1"/>
        <w:outlineLvl w:val="0"/>
        <w:rPr>
          <w:rStyle w:val="s1"/>
          <w:rFonts w:asciiTheme="minorHAnsi" w:hAnsiTheme="minorHAnsi"/>
          <w:sz w:val="28"/>
          <w:szCs w:val="28"/>
        </w:rPr>
      </w:pPr>
      <w:r w:rsidRPr="00D81B05">
        <w:rPr>
          <w:rStyle w:val="s1"/>
          <w:rFonts w:asciiTheme="minorHAnsi" w:hAnsiTheme="minorHAnsi"/>
          <w:sz w:val="28"/>
          <w:szCs w:val="28"/>
        </w:rPr>
        <w:t>Wing leading edge x, z location</w:t>
      </w:r>
    </w:p>
    <w:p w14:paraId="1B39C261" w14:textId="77777777" w:rsidR="00D81B05" w:rsidRDefault="00D81B05" w:rsidP="00F22F2F">
      <w:pPr>
        <w:pStyle w:val="p1"/>
        <w:rPr>
          <w:rStyle w:val="s1"/>
          <w:rFonts w:asciiTheme="minorHAnsi" w:hAnsiTheme="minorHAnsi"/>
          <w:sz w:val="24"/>
          <w:szCs w:val="24"/>
        </w:rPr>
      </w:pPr>
    </w:p>
    <w:p w14:paraId="1450B74A" w14:textId="24F57CD4" w:rsidR="000D328A" w:rsidRPr="00DF43FE" w:rsidRDefault="000D328A" w:rsidP="00F22F2F">
      <w:pPr>
        <w:pStyle w:val="p1"/>
        <w:rPr>
          <w:rStyle w:val="s1"/>
          <w:rFonts w:asciiTheme="minorHAnsi" w:hAnsiTheme="minorHAnsi"/>
          <w:sz w:val="24"/>
          <w:szCs w:val="24"/>
        </w:rPr>
      </w:pPr>
      <w:r w:rsidRPr="00DF43FE">
        <w:rPr>
          <w:rStyle w:val="s1"/>
          <w:rFonts w:asciiTheme="minorHAnsi" w:hAnsiTheme="minorHAnsi"/>
          <w:sz w:val="24"/>
          <w:szCs w:val="24"/>
        </w:rPr>
        <w:t>x location: at 30% of fuselage</w:t>
      </w:r>
      <w:r w:rsidR="00382F38" w:rsidRPr="00DF43FE">
        <w:rPr>
          <w:rStyle w:val="s1"/>
          <w:rFonts w:asciiTheme="minorHAnsi" w:hAnsiTheme="minorHAnsi"/>
          <w:sz w:val="24"/>
          <w:szCs w:val="24"/>
        </w:rPr>
        <w:t>.</w:t>
      </w:r>
    </w:p>
    <w:p w14:paraId="5D27C1D5" w14:textId="78C284C0" w:rsidR="000D328A" w:rsidRPr="00DF43FE" w:rsidRDefault="000D328A" w:rsidP="00F22F2F">
      <w:pPr>
        <w:pStyle w:val="p1"/>
        <w:rPr>
          <w:rStyle w:val="s1"/>
          <w:rFonts w:asciiTheme="minorHAnsi" w:hAnsiTheme="minorHAnsi"/>
          <w:sz w:val="24"/>
          <w:szCs w:val="24"/>
        </w:rPr>
      </w:pPr>
      <w:r w:rsidRPr="00DF43FE">
        <w:rPr>
          <w:rStyle w:val="s1"/>
          <w:rFonts w:asciiTheme="minorHAnsi" w:hAnsiTheme="minorHAnsi"/>
          <w:sz w:val="24"/>
          <w:szCs w:val="24"/>
        </w:rPr>
        <w:t>z location: high-wing, at the upmost of fuselage</w:t>
      </w:r>
      <w:r w:rsidR="00382F38" w:rsidRPr="00DF43FE">
        <w:rPr>
          <w:rStyle w:val="s1"/>
          <w:rFonts w:asciiTheme="minorHAnsi" w:hAnsiTheme="minorHAnsi"/>
          <w:sz w:val="24"/>
          <w:szCs w:val="24"/>
        </w:rPr>
        <w:t>.</w:t>
      </w:r>
    </w:p>
    <w:p w14:paraId="6CA5AE30" w14:textId="77777777" w:rsidR="00F22F2F" w:rsidRPr="00DF43FE" w:rsidRDefault="00F22F2F" w:rsidP="00F22F2F">
      <w:pPr>
        <w:pStyle w:val="p1"/>
        <w:rPr>
          <w:rStyle w:val="s1"/>
          <w:rFonts w:asciiTheme="minorHAnsi" w:hAnsiTheme="minorHAnsi"/>
          <w:sz w:val="24"/>
          <w:szCs w:val="24"/>
        </w:rPr>
      </w:pPr>
    </w:p>
    <w:p w14:paraId="2B184B65" w14:textId="0FE9E700" w:rsidR="00F22F2F" w:rsidRPr="00D81B05" w:rsidRDefault="00F22F2F" w:rsidP="00F22F2F">
      <w:pPr>
        <w:pStyle w:val="p1"/>
        <w:rPr>
          <w:rStyle w:val="s1"/>
          <w:rFonts w:asciiTheme="minorHAnsi" w:hAnsiTheme="minorHAnsi"/>
          <w:sz w:val="28"/>
          <w:szCs w:val="28"/>
        </w:rPr>
      </w:pPr>
      <w:r w:rsidRPr="00D81B05">
        <w:rPr>
          <w:rStyle w:val="s1"/>
          <w:rFonts w:asciiTheme="minorHAnsi" w:hAnsiTheme="minorHAnsi"/>
          <w:sz w:val="28"/>
          <w:szCs w:val="28"/>
        </w:rPr>
        <w:t>Wing location with resp</w:t>
      </w:r>
      <w:r w:rsidR="00D81B05" w:rsidRPr="00D81B05">
        <w:rPr>
          <w:rStyle w:val="s1"/>
          <w:rFonts w:asciiTheme="minorHAnsi" w:hAnsiTheme="minorHAnsi"/>
          <w:sz w:val="28"/>
          <w:szCs w:val="28"/>
        </w:rPr>
        <w:t>ect to fuselage</w:t>
      </w:r>
    </w:p>
    <w:p w14:paraId="1B4F9736" w14:textId="77777777" w:rsidR="00D81B05" w:rsidRDefault="00D81B05" w:rsidP="00F22F2F">
      <w:pPr>
        <w:rPr>
          <w:rFonts w:asciiTheme="minorHAnsi" w:hAnsiTheme="minorHAnsi"/>
        </w:rPr>
      </w:pPr>
    </w:p>
    <w:p w14:paraId="5E112127" w14:textId="77777777" w:rsidR="00F22F2F" w:rsidRPr="00DF43FE" w:rsidRDefault="00F22F2F" w:rsidP="00F22F2F">
      <w:pPr>
        <w:rPr>
          <w:rFonts w:asciiTheme="minorHAnsi" w:hAnsiTheme="minorHAnsi"/>
        </w:rPr>
      </w:pPr>
      <w:r w:rsidRPr="00DF43FE">
        <w:rPr>
          <w:rFonts w:asciiTheme="minorHAnsi" w:hAnsiTheme="minorHAnsi"/>
        </w:rPr>
        <w:t>We choose high wing location because it can provide much easier cargo loading and dropping solutions. And it also minimizes the influence of propellers when dropping drones from a rear door.</w:t>
      </w:r>
    </w:p>
    <w:p w14:paraId="5231CF9A" w14:textId="77777777" w:rsidR="00F22F2F" w:rsidRPr="00DF43FE" w:rsidRDefault="00F22F2F" w:rsidP="00F22F2F">
      <w:pPr>
        <w:pStyle w:val="p1"/>
        <w:rPr>
          <w:rStyle w:val="s1"/>
          <w:rFonts w:asciiTheme="minorHAnsi" w:hAnsiTheme="minorHAnsi"/>
          <w:sz w:val="24"/>
          <w:szCs w:val="24"/>
        </w:rPr>
      </w:pPr>
    </w:p>
    <w:p w14:paraId="5BF61924" w14:textId="77777777" w:rsidR="00F22F2F" w:rsidRPr="00DF43FE" w:rsidRDefault="00F22F2F" w:rsidP="00F22F2F">
      <w:pPr>
        <w:pStyle w:val="p1"/>
        <w:rPr>
          <w:rStyle w:val="s1"/>
          <w:rFonts w:asciiTheme="minorHAnsi" w:hAnsiTheme="minorHAnsi"/>
          <w:sz w:val="24"/>
          <w:szCs w:val="24"/>
        </w:rPr>
      </w:pPr>
    </w:p>
    <w:p w14:paraId="0B2F5DE3" w14:textId="77777777" w:rsidR="00F22F2F" w:rsidRPr="0065609F" w:rsidRDefault="00F22F2F" w:rsidP="001834FB">
      <w:pPr>
        <w:pStyle w:val="p1"/>
        <w:outlineLvl w:val="0"/>
        <w:rPr>
          <w:rStyle w:val="s1"/>
          <w:rFonts w:asciiTheme="minorHAnsi" w:hAnsiTheme="minorHAnsi"/>
          <w:sz w:val="28"/>
          <w:szCs w:val="28"/>
        </w:rPr>
      </w:pPr>
      <w:r w:rsidRPr="0065609F">
        <w:rPr>
          <w:rStyle w:val="s1"/>
          <w:rFonts w:asciiTheme="minorHAnsi" w:hAnsiTheme="minorHAnsi"/>
          <w:sz w:val="28"/>
          <w:szCs w:val="28"/>
        </w:rPr>
        <w:t>Wing tip treatment</w:t>
      </w:r>
    </w:p>
    <w:p w14:paraId="71E1D340" w14:textId="77777777" w:rsidR="0065609F" w:rsidRDefault="0065609F" w:rsidP="00F22F2F">
      <w:pPr>
        <w:rPr>
          <w:rFonts w:asciiTheme="minorHAnsi" w:hAnsiTheme="minorHAnsi"/>
        </w:rPr>
      </w:pPr>
    </w:p>
    <w:p w14:paraId="33317ED8" w14:textId="77777777" w:rsidR="00F22F2F" w:rsidRPr="00DF43FE" w:rsidRDefault="00F22F2F" w:rsidP="00F22F2F">
      <w:pPr>
        <w:rPr>
          <w:rFonts w:asciiTheme="minorHAnsi" w:hAnsiTheme="minorHAnsi"/>
        </w:rPr>
      </w:pPr>
      <w:r w:rsidRPr="00DF43FE">
        <w:rPr>
          <w:rFonts w:asciiTheme="minorHAnsi" w:hAnsiTheme="minorHAnsi"/>
        </w:rPr>
        <w:t xml:space="preserve">We choose upswept wing tips </w:t>
      </w:r>
      <w:proofErr w:type="gramStart"/>
      <w:r w:rsidRPr="00DF43FE">
        <w:rPr>
          <w:rFonts w:asciiTheme="minorHAnsi" w:hAnsiTheme="minorHAnsi"/>
        </w:rPr>
        <w:t>in order to</w:t>
      </w:r>
      <w:proofErr w:type="gramEnd"/>
      <w:r w:rsidRPr="00DF43FE">
        <w:rPr>
          <w:rFonts w:asciiTheme="minorHAnsi" w:hAnsiTheme="minorHAnsi"/>
        </w:rPr>
        <w:t xml:space="preserve"> decrease some lift induced drag to provide better </w:t>
      </w:r>
      <w:proofErr w:type="spellStart"/>
      <w:r w:rsidRPr="00DF43FE">
        <w:rPr>
          <w:rFonts w:asciiTheme="minorHAnsi" w:hAnsiTheme="minorHAnsi"/>
        </w:rPr>
        <w:t>economical</w:t>
      </w:r>
      <w:proofErr w:type="spellEnd"/>
      <w:r w:rsidRPr="00DF43FE">
        <w:rPr>
          <w:rFonts w:asciiTheme="minorHAnsi" w:hAnsiTheme="minorHAnsi"/>
        </w:rPr>
        <w:t xml:space="preserve"> performance.</w:t>
      </w:r>
    </w:p>
    <w:p w14:paraId="0CDBF2D9" w14:textId="77777777" w:rsidR="00F22F2F" w:rsidRPr="00DF43FE" w:rsidRDefault="00F22F2F" w:rsidP="00F22F2F">
      <w:pPr>
        <w:rPr>
          <w:rFonts w:asciiTheme="minorHAnsi" w:hAnsiTheme="minorHAnsi"/>
        </w:rPr>
      </w:pPr>
    </w:p>
    <w:p w14:paraId="6D002228" w14:textId="363590C0" w:rsidR="00F22F2F" w:rsidRPr="002877A3" w:rsidRDefault="00F22F2F" w:rsidP="00F22F2F">
      <w:pPr>
        <w:pStyle w:val="p1"/>
        <w:rPr>
          <w:rFonts w:asciiTheme="minorHAnsi" w:hAnsiTheme="minorHAnsi"/>
          <w:sz w:val="28"/>
          <w:szCs w:val="28"/>
        </w:rPr>
      </w:pPr>
      <w:r w:rsidRPr="002877A3">
        <w:rPr>
          <w:rStyle w:val="s1"/>
          <w:rFonts w:asciiTheme="minorHAnsi" w:hAnsiTheme="minorHAnsi"/>
          <w:sz w:val="28"/>
          <w:szCs w:val="28"/>
        </w:rPr>
        <w:t xml:space="preserve">Details (chord, span, leading edge sweep </w:t>
      </w:r>
      <w:proofErr w:type="spellStart"/>
      <w:r w:rsidRPr="002877A3">
        <w:rPr>
          <w:rStyle w:val="s1"/>
          <w:rFonts w:asciiTheme="minorHAnsi" w:hAnsiTheme="minorHAnsi"/>
          <w:sz w:val="28"/>
          <w:szCs w:val="28"/>
        </w:rPr>
        <w:t>etc</w:t>
      </w:r>
      <w:proofErr w:type="spellEnd"/>
      <w:r w:rsidRPr="002877A3">
        <w:rPr>
          <w:rStyle w:val="s1"/>
          <w:rFonts w:asciiTheme="minorHAnsi" w:hAnsiTheme="minorHAnsi"/>
          <w:sz w:val="28"/>
          <w:szCs w:val="28"/>
        </w:rPr>
        <w:t>) of Flaps, Ailerons, Spoiler</w:t>
      </w:r>
    </w:p>
    <w:p w14:paraId="3FFEEC38" w14:textId="77777777" w:rsidR="002877A3" w:rsidRDefault="002877A3" w:rsidP="00F22F2F">
      <w:pPr>
        <w:rPr>
          <w:rFonts w:asciiTheme="minorHAnsi" w:hAnsiTheme="minorHAnsi"/>
        </w:rPr>
      </w:pPr>
    </w:p>
    <w:p w14:paraId="392B42A1" w14:textId="77777777" w:rsidR="00F22F2F" w:rsidRPr="00DF43FE" w:rsidRDefault="00F22F2F" w:rsidP="00F22F2F">
      <w:pPr>
        <w:rPr>
          <w:rFonts w:asciiTheme="minorHAnsi" w:hAnsiTheme="minorHAnsi"/>
        </w:rPr>
      </w:pPr>
      <w:r w:rsidRPr="00DF43FE">
        <w:rPr>
          <w:rFonts w:asciiTheme="minorHAnsi" w:hAnsiTheme="minorHAnsi"/>
        </w:rPr>
        <w:t>Chord of ailerons and flaps are 15 to 25% of the wing chord. We choose to use 20% which is the preferred amount for Cessna planes.</w:t>
      </w:r>
    </w:p>
    <w:p w14:paraId="4BA7FC1F" w14:textId="77777777" w:rsidR="00F22F2F" w:rsidRPr="00DF43FE" w:rsidRDefault="001834FB" w:rsidP="00F22F2F">
      <w:pPr>
        <w:rPr>
          <w:rFonts w:asciiTheme="minorHAnsi" w:hAnsiTheme="minorHAnsi"/>
          <w:i/>
        </w:rPr>
      </w:pPr>
      <m:oMath>
        <m:sSub>
          <m:sSubPr>
            <m:ctrlPr>
              <w:rPr>
                <w:rFonts w:ascii="Cambria Math" w:hAnsi="Cambria Math"/>
                <w:i/>
              </w:rPr>
            </m:ctrlPr>
          </m:sSubPr>
          <m:e>
            <m:r>
              <w:rPr>
                <w:rFonts w:ascii="Cambria Math" w:hAnsi="Cambria Math"/>
              </w:rPr>
              <m:t>C</m:t>
            </m:r>
          </m:e>
          <m:sub>
            <m:r>
              <w:rPr>
                <w:rFonts w:ascii="Cambria Math" w:hAnsi="Cambria Math"/>
              </w:rPr>
              <m:t>aileron</m:t>
            </m:r>
          </m:sub>
        </m:sSub>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wing</m:t>
            </m:r>
          </m:sub>
        </m:sSub>
        <m:r>
          <w:rPr>
            <w:rFonts w:ascii="Cambria Math" w:hAnsi="Cambria Math"/>
          </w:rPr>
          <m:t>=0.2×6.19=1.238 ft</m:t>
        </m:r>
      </m:oMath>
      <w:r w:rsidR="00F22F2F" w:rsidRPr="00DF43FE">
        <w:rPr>
          <w:rFonts w:asciiTheme="minorHAnsi" w:hAnsiTheme="minorHAnsi"/>
          <w:i/>
        </w:rPr>
        <w:t xml:space="preserve"> </w:t>
      </w:r>
    </w:p>
    <w:p w14:paraId="067FFEBE" w14:textId="65C185EE" w:rsidR="00F22F2F" w:rsidRPr="00DF43FE" w:rsidRDefault="001834FB" w:rsidP="00F22F2F">
      <w:pPr>
        <w:rPr>
          <w:rFonts w:asciiTheme="minorHAnsi" w:hAnsiTheme="minorHAnsi"/>
          <w:i/>
        </w:rPr>
      </w:pPr>
      <m:oMath>
        <m:sSub>
          <m:sSubPr>
            <m:ctrlPr>
              <w:rPr>
                <w:rFonts w:ascii="Cambria Math" w:hAnsi="Cambria Math"/>
                <w:i/>
              </w:rPr>
            </m:ctrlPr>
          </m:sSubPr>
          <m:e>
            <m:r>
              <w:rPr>
                <w:rFonts w:ascii="Cambria Math" w:hAnsi="Cambria Math"/>
              </w:rPr>
              <m:t>C</m:t>
            </m:r>
          </m:e>
          <m:sub>
            <m:r>
              <w:rPr>
                <w:rFonts w:ascii="Cambria Math" w:hAnsi="Cambria Math"/>
              </w:rPr>
              <m:t>flap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aileron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spoiler</m:t>
            </m:r>
          </m:sub>
        </m:sSub>
        <m:r>
          <w:rPr>
            <w:rFonts w:ascii="Cambria Math" w:hAnsi="Cambria Math"/>
          </w:rPr>
          <m:t>1.238 ft</m:t>
        </m:r>
      </m:oMath>
      <w:r w:rsidR="00F22F2F" w:rsidRPr="00DF43FE">
        <w:rPr>
          <w:rFonts w:asciiTheme="minorHAnsi" w:hAnsiTheme="minorHAnsi"/>
          <w:i/>
        </w:rPr>
        <w:t xml:space="preserve"> </w:t>
      </w:r>
    </w:p>
    <w:p w14:paraId="775C6B74" w14:textId="1E843556" w:rsidR="00F22F2F" w:rsidRDefault="008F0749" w:rsidP="00F22F2F">
      <w:pPr>
        <w:rPr>
          <w:rFonts w:asciiTheme="minorHAnsi" w:hAnsiTheme="minorHAnsi"/>
        </w:rPr>
      </w:pPr>
      <w:r>
        <w:rPr>
          <w:rFonts w:asciiTheme="minorHAnsi" w:hAnsiTheme="minorHAnsi"/>
        </w:rPr>
        <w:t>We also choose flap</w:t>
      </w:r>
      <w:r w:rsidR="0033324B">
        <w:rPr>
          <w:rFonts w:asciiTheme="minorHAnsi" w:hAnsiTheme="minorHAnsi"/>
        </w:rPr>
        <w:t xml:space="preserve"> and spoiler</w:t>
      </w:r>
      <w:r w:rsidR="0072551B">
        <w:rPr>
          <w:rFonts w:asciiTheme="minorHAnsi" w:hAnsiTheme="minorHAnsi"/>
        </w:rPr>
        <w:t xml:space="preserve"> span to be 50% of wing span</w:t>
      </w:r>
      <w:r w:rsidR="006916BC">
        <w:rPr>
          <w:rFonts w:asciiTheme="minorHAnsi" w:hAnsiTheme="minorHAnsi"/>
        </w:rPr>
        <w:t xml:space="preserve"> and aileron 20%</w:t>
      </w:r>
    </w:p>
    <w:p w14:paraId="190CFE77" w14:textId="3C236DBC" w:rsidR="00573464" w:rsidRDefault="0033324B" w:rsidP="00F22F2F">
      <w:pPr>
        <w:rPr>
          <w:rFonts w:asciiTheme="minorHAnsi" w:hAnsiTheme="minorHAnsi"/>
        </w:rPr>
      </w:pPr>
      <w:proofErr w:type="spellStart"/>
      <w:r>
        <w:rPr>
          <w:rFonts w:asciiTheme="minorHAnsi" w:hAnsiTheme="minorHAnsi"/>
        </w:rPr>
        <w:t>b</w:t>
      </w:r>
      <w:r w:rsidRPr="002877A3">
        <w:rPr>
          <w:rFonts w:asciiTheme="minorHAnsi" w:hAnsiTheme="minorHAnsi"/>
          <w:vertAlign w:val="subscript"/>
        </w:rPr>
        <w:t>flap</w:t>
      </w:r>
      <w:proofErr w:type="spellEnd"/>
      <w:r>
        <w:rPr>
          <w:rFonts w:asciiTheme="minorHAnsi" w:hAnsiTheme="minorHAnsi"/>
        </w:rPr>
        <w:t>=</w:t>
      </w:r>
      <w:r w:rsidR="002877A3" w:rsidRPr="002877A3">
        <w:rPr>
          <w:rFonts w:asciiTheme="minorHAnsi" w:hAnsiTheme="minorHAnsi"/>
        </w:rPr>
        <w:t xml:space="preserve"> </w:t>
      </w:r>
      <w:proofErr w:type="spellStart"/>
      <w:r w:rsidR="002877A3">
        <w:rPr>
          <w:rFonts w:asciiTheme="minorHAnsi" w:hAnsiTheme="minorHAnsi"/>
        </w:rPr>
        <w:t>b</w:t>
      </w:r>
      <w:r w:rsidR="002877A3">
        <w:rPr>
          <w:rFonts w:asciiTheme="minorHAnsi" w:hAnsiTheme="minorHAnsi"/>
          <w:vertAlign w:val="subscript"/>
        </w:rPr>
        <w:t>spoiler</w:t>
      </w:r>
      <w:proofErr w:type="spellEnd"/>
      <w:r w:rsidR="002877A3">
        <w:rPr>
          <w:rFonts w:asciiTheme="minorHAnsi" w:hAnsiTheme="minorHAnsi"/>
        </w:rPr>
        <w:t>=</w:t>
      </w:r>
      <w:r w:rsidR="002877A3">
        <w:rPr>
          <w:rFonts w:asciiTheme="minorHAnsi" w:hAnsiTheme="minorHAnsi"/>
        </w:rPr>
        <w:t>26*0.5</w:t>
      </w:r>
      <w:r w:rsidR="00E43D0D">
        <w:rPr>
          <w:rFonts w:asciiTheme="minorHAnsi" w:hAnsiTheme="minorHAnsi"/>
        </w:rPr>
        <w:t>=</w:t>
      </w:r>
      <w:r w:rsidR="002877A3">
        <w:rPr>
          <w:rFonts w:asciiTheme="minorHAnsi" w:hAnsiTheme="minorHAnsi"/>
        </w:rPr>
        <w:t xml:space="preserve">13 </w:t>
      </w:r>
      <w:proofErr w:type="spellStart"/>
      <w:r w:rsidR="002877A3">
        <w:rPr>
          <w:rFonts w:asciiTheme="minorHAnsi" w:hAnsiTheme="minorHAnsi"/>
        </w:rPr>
        <w:t>ft</w:t>
      </w:r>
      <w:proofErr w:type="spellEnd"/>
      <w:r w:rsidR="002877A3">
        <w:rPr>
          <w:rFonts w:asciiTheme="minorHAnsi" w:hAnsiTheme="minorHAnsi"/>
        </w:rPr>
        <w:t xml:space="preserve"> each side</w:t>
      </w:r>
    </w:p>
    <w:p w14:paraId="6A6FF1E0" w14:textId="6687A5E5" w:rsidR="002877A3" w:rsidRDefault="002877A3" w:rsidP="00F22F2F">
      <w:pPr>
        <w:rPr>
          <w:rFonts w:asciiTheme="minorHAnsi" w:hAnsiTheme="minorHAnsi"/>
        </w:rPr>
      </w:pPr>
      <w:proofErr w:type="spellStart"/>
      <w:r>
        <w:rPr>
          <w:rFonts w:asciiTheme="minorHAnsi" w:hAnsiTheme="minorHAnsi"/>
        </w:rPr>
        <w:t>b</w:t>
      </w:r>
      <w:r>
        <w:rPr>
          <w:rFonts w:asciiTheme="minorHAnsi" w:hAnsiTheme="minorHAnsi"/>
          <w:vertAlign w:val="subscript"/>
        </w:rPr>
        <w:t>aileron</w:t>
      </w:r>
      <w:proofErr w:type="spellEnd"/>
      <w:r>
        <w:rPr>
          <w:rFonts w:asciiTheme="minorHAnsi" w:hAnsiTheme="minorHAnsi"/>
        </w:rPr>
        <w:t>=</w:t>
      </w:r>
      <w:r>
        <w:rPr>
          <w:rFonts w:asciiTheme="minorHAnsi" w:hAnsiTheme="minorHAnsi"/>
        </w:rPr>
        <w:t xml:space="preserve">26*0.2=5.2 </w:t>
      </w:r>
      <w:proofErr w:type="spellStart"/>
      <w:r>
        <w:rPr>
          <w:rFonts w:asciiTheme="minorHAnsi" w:hAnsiTheme="minorHAnsi"/>
        </w:rPr>
        <w:t>ft</w:t>
      </w:r>
      <w:proofErr w:type="spellEnd"/>
      <w:r>
        <w:rPr>
          <w:rFonts w:asciiTheme="minorHAnsi" w:hAnsiTheme="minorHAnsi"/>
        </w:rPr>
        <w:t xml:space="preserve"> each side</w:t>
      </w:r>
    </w:p>
    <w:p w14:paraId="5E5B4059" w14:textId="77777777" w:rsidR="0033324B" w:rsidRPr="00DF43FE" w:rsidRDefault="0033324B" w:rsidP="00F22F2F">
      <w:pPr>
        <w:rPr>
          <w:rFonts w:asciiTheme="minorHAnsi" w:hAnsiTheme="minorHAnsi"/>
        </w:rPr>
      </w:pPr>
    </w:p>
    <w:p w14:paraId="2F933654" w14:textId="3A60C86D" w:rsidR="00D16F74" w:rsidRPr="002877A3" w:rsidRDefault="00D16F74" w:rsidP="00D16F74">
      <w:pPr>
        <w:pStyle w:val="p1"/>
        <w:rPr>
          <w:rStyle w:val="s1"/>
          <w:rFonts w:asciiTheme="minorHAnsi" w:hAnsiTheme="minorHAnsi"/>
          <w:sz w:val="28"/>
          <w:szCs w:val="28"/>
        </w:rPr>
      </w:pPr>
      <w:r w:rsidRPr="002877A3">
        <w:rPr>
          <w:rStyle w:val="s1"/>
          <w:rFonts w:asciiTheme="minorHAnsi" w:hAnsiTheme="minorHAnsi"/>
          <w:sz w:val="28"/>
          <w:szCs w:val="28"/>
        </w:rPr>
        <w:t>Tail details:</w:t>
      </w:r>
      <w:r w:rsidR="002877A3" w:rsidRPr="002877A3">
        <w:rPr>
          <w:rStyle w:val="s1"/>
          <w:rFonts w:asciiTheme="minorHAnsi" w:hAnsiTheme="minorHAnsi"/>
          <w:sz w:val="28"/>
          <w:szCs w:val="28"/>
        </w:rPr>
        <w:t xml:space="preserve"> Type of Tail, Tail positioning</w:t>
      </w:r>
    </w:p>
    <w:p w14:paraId="31B8EB59" w14:textId="77777777" w:rsidR="002877A3" w:rsidRPr="00DF43FE" w:rsidRDefault="002877A3" w:rsidP="00D16F74">
      <w:pPr>
        <w:pStyle w:val="p1"/>
        <w:rPr>
          <w:rStyle w:val="s1"/>
          <w:rFonts w:asciiTheme="minorHAnsi" w:hAnsiTheme="minorHAnsi"/>
          <w:sz w:val="24"/>
          <w:szCs w:val="24"/>
        </w:rPr>
      </w:pPr>
    </w:p>
    <w:p w14:paraId="3D9811A7" w14:textId="77777777" w:rsidR="00D16F74" w:rsidRPr="00DF43FE" w:rsidRDefault="00D16F74" w:rsidP="00D16F74">
      <w:pPr>
        <w:pStyle w:val="p1"/>
        <w:rPr>
          <w:rStyle w:val="s1"/>
          <w:rFonts w:asciiTheme="minorHAnsi" w:hAnsiTheme="minorHAnsi"/>
          <w:sz w:val="24"/>
          <w:szCs w:val="24"/>
        </w:rPr>
      </w:pPr>
      <w:r w:rsidRPr="00DF43FE">
        <w:rPr>
          <w:rFonts w:asciiTheme="minorHAnsi" w:hAnsiTheme="minorHAnsi"/>
          <w:sz w:val="24"/>
          <w:szCs w:val="24"/>
        </w:rPr>
        <w:t>The tail assembly will be placed in a T-tail formation placed on the aft most part of the fuselage.</w:t>
      </w:r>
    </w:p>
    <w:p w14:paraId="2DF5CE5F" w14:textId="77777777" w:rsidR="002877A3" w:rsidRDefault="002877A3" w:rsidP="00D16F74">
      <w:pPr>
        <w:pStyle w:val="p1"/>
        <w:rPr>
          <w:rStyle w:val="s1"/>
          <w:rFonts w:asciiTheme="minorHAnsi" w:hAnsiTheme="minorHAnsi"/>
          <w:sz w:val="24"/>
          <w:szCs w:val="24"/>
        </w:rPr>
      </w:pPr>
    </w:p>
    <w:p w14:paraId="0DEA050B" w14:textId="3930570B" w:rsidR="00D16F74" w:rsidRPr="002877A3" w:rsidRDefault="002877A3" w:rsidP="00D16F74">
      <w:pPr>
        <w:pStyle w:val="p1"/>
        <w:rPr>
          <w:rStyle w:val="s1"/>
          <w:rFonts w:asciiTheme="minorHAnsi" w:hAnsiTheme="minorHAnsi"/>
          <w:sz w:val="28"/>
          <w:szCs w:val="28"/>
        </w:rPr>
      </w:pPr>
      <w:r w:rsidRPr="002877A3">
        <w:rPr>
          <w:rStyle w:val="s1"/>
          <w:rFonts w:asciiTheme="minorHAnsi" w:hAnsiTheme="minorHAnsi"/>
          <w:sz w:val="28"/>
          <w:szCs w:val="28"/>
        </w:rPr>
        <w:t>Tail volume coefficients</w:t>
      </w:r>
    </w:p>
    <w:p w14:paraId="0E880842" w14:textId="77777777" w:rsidR="002877A3" w:rsidRDefault="002877A3" w:rsidP="00D16F74">
      <w:pPr>
        <w:rPr>
          <w:rFonts w:asciiTheme="minorHAnsi" w:hAnsiTheme="minorHAnsi"/>
        </w:rPr>
      </w:pPr>
    </w:p>
    <w:p w14:paraId="65D03483" w14:textId="77777777" w:rsidR="00D16F74" w:rsidRPr="00DF43FE" w:rsidRDefault="00D16F74" w:rsidP="00D16F74">
      <w:pPr>
        <w:rPr>
          <w:rFonts w:asciiTheme="minorHAnsi" w:hAnsiTheme="minorHAnsi"/>
        </w:rPr>
      </w:pPr>
      <w:r w:rsidRPr="00DF43FE">
        <w:rPr>
          <w:rFonts w:asciiTheme="minorHAnsi" w:hAnsiTheme="minorHAnsi"/>
        </w:rPr>
        <w:t>From table 6.4 in the textbook, C</w:t>
      </w:r>
      <w:r w:rsidRPr="00DF43FE">
        <w:rPr>
          <w:rFonts w:asciiTheme="minorHAnsi" w:hAnsiTheme="minorHAnsi"/>
          <w:vertAlign w:val="subscript"/>
        </w:rPr>
        <w:t>HT</w:t>
      </w:r>
      <w:r w:rsidRPr="00DF43FE">
        <w:rPr>
          <w:rFonts w:asciiTheme="minorHAnsi" w:hAnsiTheme="minorHAnsi"/>
        </w:rPr>
        <w:t>=0.8, C</w:t>
      </w:r>
      <w:r w:rsidRPr="00DF43FE">
        <w:rPr>
          <w:rFonts w:asciiTheme="minorHAnsi" w:hAnsiTheme="minorHAnsi"/>
          <w:vertAlign w:val="subscript"/>
        </w:rPr>
        <w:t>VT</w:t>
      </w:r>
      <w:r w:rsidRPr="00DF43FE">
        <w:rPr>
          <w:rFonts w:asciiTheme="minorHAnsi" w:hAnsiTheme="minorHAnsi"/>
        </w:rPr>
        <w:t>=0.07 for general aviation twin engine.</w:t>
      </w:r>
    </w:p>
    <w:p w14:paraId="3BC3A83A" w14:textId="77777777" w:rsidR="00D16F74" w:rsidRPr="00DF43FE" w:rsidRDefault="00D16F74" w:rsidP="00D16F74">
      <w:pPr>
        <w:pStyle w:val="p1"/>
        <w:rPr>
          <w:rStyle w:val="s1"/>
          <w:rFonts w:asciiTheme="minorHAnsi" w:hAnsiTheme="minorHAnsi"/>
          <w:sz w:val="24"/>
          <w:szCs w:val="24"/>
        </w:rPr>
      </w:pPr>
    </w:p>
    <w:p w14:paraId="5C199335" w14:textId="69FF60D6" w:rsidR="00D16F74" w:rsidRPr="002877A3" w:rsidRDefault="002877A3" w:rsidP="001834FB">
      <w:pPr>
        <w:pStyle w:val="p1"/>
        <w:outlineLvl w:val="0"/>
        <w:rPr>
          <w:rFonts w:asciiTheme="minorHAnsi" w:hAnsiTheme="minorHAnsi"/>
          <w:sz w:val="28"/>
          <w:szCs w:val="28"/>
        </w:rPr>
      </w:pPr>
      <w:r w:rsidRPr="002877A3">
        <w:rPr>
          <w:rStyle w:val="s1"/>
          <w:rFonts w:asciiTheme="minorHAnsi" w:hAnsiTheme="minorHAnsi"/>
          <w:sz w:val="28"/>
          <w:szCs w:val="28"/>
        </w:rPr>
        <w:t>Details (</w:t>
      </w:r>
      <w:r w:rsidR="00D16F74" w:rsidRPr="002877A3">
        <w:rPr>
          <w:rStyle w:val="s1"/>
          <w:rFonts w:asciiTheme="minorHAnsi" w:hAnsiTheme="minorHAnsi"/>
          <w:sz w:val="28"/>
          <w:szCs w:val="28"/>
        </w:rPr>
        <w:t>chord</w:t>
      </w:r>
      <w:r w:rsidRPr="002877A3">
        <w:rPr>
          <w:rStyle w:val="s1"/>
          <w:rFonts w:asciiTheme="minorHAnsi" w:hAnsiTheme="minorHAnsi"/>
          <w:sz w:val="28"/>
          <w:szCs w:val="28"/>
        </w:rPr>
        <w:t xml:space="preserve">, span, leading edge sweep </w:t>
      </w:r>
      <w:proofErr w:type="spellStart"/>
      <w:proofErr w:type="gramStart"/>
      <w:r w:rsidRPr="002877A3">
        <w:rPr>
          <w:rStyle w:val="s1"/>
          <w:rFonts w:asciiTheme="minorHAnsi" w:hAnsiTheme="minorHAnsi"/>
          <w:sz w:val="28"/>
          <w:szCs w:val="28"/>
        </w:rPr>
        <w:t>etc</w:t>
      </w:r>
      <w:proofErr w:type="spellEnd"/>
      <w:r w:rsidR="00D16F74" w:rsidRPr="002877A3">
        <w:rPr>
          <w:rStyle w:val="s1"/>
          <w:rFonts w:asciiTheme="minorHAnsi" w:hAnsiTheme="minorHAnsi"/>
          <w:sz w:val="28"/>
          <w:szCs w:val="28"/>
        </w:rPr>
        <w:t xml:space="preserve"> )</w:t>
      </w:r>
      <w:proofErr w:type="gramEnd"/>
      <w:r w:rsidR="00D16F74" w:rsidRPr="002877A3">
        <w:rPr>
          <w:rStyle w:val="s1"/>
          <w:rFonts w:asciiTheme="minorHAnsi" w:hAnsiTheme="minorHAnsi"/>
          <w:sz w:val="28"/>
          <w:szCs w:val="28"/>
        </w:rPr>
        <w:t xml:space="preserve"> of Horizontal tail </w:t>
      </w:r>
    </w:p>
    <w:p w14:paraId="13B1757D" w14:textId="77777777" w:rsidR="002877A3" w:rsidRDefault="002877A3" w:rsidP="00D16F74">
      <w:pPr>
        <w:rPr>
          <w:rFonts w:asciiTheme="minorHAnsi" w:hAnsiTheme="minorHAnsi"/>
        </w:rPr>
      </w:pPr>
    </w:p>
    <w:p w14:paraId="5C3145CC" w14:textId="77777777" w:rsidR="00D16F74" w:rsidRPr="00DF43FE" w:rsidRDefault="00D16F74" w:rsidP="00D16F74">
      <w:pPr>
        <w:rPr>
          <w:rFonts w:asciiTheme="minorHAnsi" w:hAnsiTheme="minorHAnsi"/>
        </w:rPr>
      </w:pPr>
      <w:r w:rsidRPr="00DF43FE">
        <w:rPr>
          <w:rFonts w:asciiTheme="minorHAnsi" w:hAnsiTheme="minorHAnsi"/>
        </w:rPr>
        <w:t>As calculated above, S=277.02 ft</w:t>
      </w:r>
      <w:r w:rsidRPr="00DF43FE">
        <w:rPr>
          <w:rFonts w:asciiTheme="minorHAnsi" w:hAnsiTheme="minorHAnsi"/>
          <w:vertAlign w:val="superscript"/>
        </w:rPr>
        <w:t>2</w:t>
      </w:r>
      <w:r w:rsidRPr="00DF43FE">
        <w:rPr>
          <w:rFonts w:asciiTheme="minorHAnsi" w:hAnsiTheme="minorHAnsi"/>
        </w:rPr>
        <w:t xml:space="preserve"> and b=52.63 ft. L</w:t>
      </w:r>
      <w:r w:rsidRPr="00DF43FE">
        <w:rPr>
          <w:rFonts w:asciiTheme="minorHAnsi" w:hAnsiTheme="minorHAnsi"/>
          <w:vertAlign w:val="subscript"/>
        </w:rPr>
        <w:t>HT</w:t>
      </w:r>
      <w:r w:rsidRPr="00DF43FE">
        <w:rPr>
          <w:rFonts w:asciiTheme="minorHAnsi" w:hAnsiTheme="minorHAnsi"/>
        </w:rPr>
        <w:t>= L</w:t>
      </w:r>
      <w:r w:rsidRPr="00DF43FE">
        <w:rPr>
          <w:rFonts w:asciiTheme="minorHAnsi" w:hAnsiTheme="minorHAnsi"/>
          <w:vertAlign w:val="subscript"/>
        </w:rPr>
        <w:t>VT</w:t>
      </w:r>
      <w:r w:rsidRPr="00DF43FE">
        <w:rPr>
          <w:rFonts w:asciiTheme="minorHAnsi" w:hAnsiTheme="minorHAnsi"/>
        </w:rPr>
        <w:t xml:space="preserve">= 0.6*38.3=23.0 </w:t>
      </w:r>
      <w:proofErr w:type="spellStart"/>
      <w:r w:rsidRPr="00DF43FE">
        <w:rPr>
          <w:rFonts w:asciiTheme="minorHAnsi" w:hAnsiTheme="minorHAnsi"/>
        </w:rPr>
        <w:t>ft</w:t>
      </w:r>
      <w:proofErr w:type="spellEnd"/>
    </w:p>
    <w:p w14:paraId="694F9260" w14:textId="77777777" w:rsidR="00D16F74" w:rsidRPr="00DF43FE" w:rsidRDefault="00D16F74" w:rsidP="00D16F74">
      <w:pPr>
        <w:rPr>
          <w:rFonts w:asciiTheme="minorHAnsi" w:hAnsiTheme="minorHAnsi"/>
        </w:rPr>
      </w:pPr>
      <w:r w:rsidRPr="00DF43FE">
        <w:rPr>
          <w:rFonts w:asciiTheme="minorHAnsi" w:hAnsiTheme="minorHAnsi"/>
        </w:rPr>
        <w:t>S</w:t>
      </w:r>
      <w:r w:rsidRPr="00DF43FE">
        <w:rPr>
          <w:rFonts w:asciiTheme="minorHAnsi" w:hAnsiTheme="minorHAnsi"/>
          <w:vertAlign w:val="subscript"/>
        </w:rPr>
        <w:t>HT</w:t>
      </w:r>
      <w:r w:rsidRPr="00DF43FE">
        <w:rPr>
          <w:rFonts w:asciiTheme="minorHAnsi" w:hAnsiTheme="minorHAnsi"/>
        </w:rPr>
        <w:t>=C</w:t>
      </w:r>
      <w:r w:rsidRPr="00DF43FE">
        <w:rPr>
          <w:rFonts w:asciiTheme="minorHAnsi" w:hAnsiTheme="minorHAnsi"/>
          <w:vertAlign w:val="subscript"/>
        </w:rPr>
        <w:t>HT</w:t>
      </w:r>
      <w:r w:rsidRPr="00DF43FE">
        <w:rPr>
          <w:rFonts w:asciiTheme="minorHAnsi" w:hAnsiTheme="minorHAnsi"/>
        </w:rPr>
        <w:t>*</w:t>
      </w:r>
      <w:proofErr w:type="spellStart"/>
      <w:r w:rsidRPr="00DF43FE">
        <w:rPr>
          <w:rFonts w:asciiTheme="minorHAnsi" w:hAnsiTheme="minorHAnsi"/>
        </w:rPr>
        <w:t>C</w:t>
      </w:r>
      <w:r w:rsidRPr="00DF43FE">
        <w:rPr>
          <w:rFonts w:asciiTheme="minorHAnsi" w:hAnsiTheme="minorHAnsi"/>
          <w:vertAlign w:val="subscript"/>
        </w:rPr>
        <w:t>bar</w:t>
      </w:r>
      <w:proofErr w:type="spellEnd"/>
      <w:r w:rsidRPr="00DF43FE">
        <w:rPr>
          <w:rFonts w:asciiTheme="minorHAnsi" w:hAnsiTheme="minorHAnsi"/>
        </w:rPr>
        <w:t>*S</w:t>
      </w:r>
      <w:r w:rsidRPr="00DF43FE">
        <w:rPr>
          <w:rFonts w:asciiTheme="minorHAnsi" w:hAnsiTheme="minorHAnsi"/>
          <w:vertAlign w:val="subscript"/>
        </w:rPr>
        <w:t>W</w:t>
      </w:r>
      <w:r w:rsidRPr="00DF43FE">
        <w:rPr>
          <w:rFonts w:asciiTheme="minorHAnsi" w:hAnsiTheme="minorHAnsi"/>
        </w:rPr>
        <w:t>/L</w:t>
      </w:r>
      <w:r w:rsidRPr="00DF43FE">
        <w:rPr>
          <w:rFonts w:asciiTheme="minorHAnsi" w:hAnsiTheme="minorHAnsi"/>
          <w:vertAlign w:val="subscript"/>
        </w:rPr>
        <w:t>HT</w:t>
      </w:r>
      <w:r w:rsidRPr="00DF43FE">
        <w:rPr>
          <w:rFonts w:asciiTheme="minorHAnsi" w:hAnsiTheme="minorHAnsi"/>
        </w:rPr>
        <w:t>=51.26 ft</w:t>
      </w:r>
      <w:r w:rsidRPr="00DF43FE">
        <w:rPr>
          <w:rFonts w:asciiTheme="minorHAnsi" w:hAnsiTheme="minorHAnsi"/>
          <w:vertAlign w:val="superscript"/>
        </w:rPr>
        <w:t>2</w:t>
      </w:r>
      <w:r w:rsidRPr="00DF43FE">
        <w:rPr>
          <w:rFonts w:asciiTheme="minorHAnsi" w:hAnsiTheme="minorHAnsi"/>
        </w:rPr>
        <w:t>.</w:t>
      </w:r>
    </w:p>
    <w:p w14:paraId="2CAF62F7" w14:textId="77777777" w:rsidR="00D16F74" w:rsidRPr="00DF43FE" w:rsidRDefault="00D16F74" w:rsidP="00D16F74">
      <w:pPr>
        <w:rPr>
          <w:rFonts w:asciiTheme="minorHAnsi" w:hAnsiTheme="minorHAnsi"/>
        </w:rPr>
      </w:pPr>
      <w:r w:rsidRPr="00DF43FE">
        <w:rPr>
          <w:rFonts w:asciiTheme="minorHAnsi" w:hAnsiTheme="minorHAnsi"/>
        </w:rPr>
        <w:t>Since wing AR=10, we get AR</w:t>
      </w:r>
      <w:r w:rsidRPr="00DF43FE">
        <w:rPr>
          <w:rFonts w:asciiTheme="minorHAnsi" w:hAnsiTheme="minorHAnsi"/>
          <w:vertAlign w:val="subscript"/>
        </w:rPr>
        <w:t>HT</w:t>
      </w:r>
      <w:r w:rsidRPr="00DF43FE">
        <w:rPr>
          <w:rFonts w:asciiTheme="minorHAnsi" w:hAnsiTheme="minorHAnsi"/>
        </w:rPr>
        <w:t>=5.5 from historic data.</w:t>
      </w:r>
    </w:p>
    <w:p w14:paraId="5F745B65" w14:textId="77777777" w:rsidR="00D16F74" w:rsidRPr="00DF43FE" w:rsidRDefault="00D16F74" w:rsidP="00D16F74">
      <w:pPr>
        <w:rPr>
          <w:rFonts w:asciiTheme="minorHAnsi" w:hAnsiTheme="minorHAnsi"/>
        </w:rPr>
      </w:pPr>
      <w:r w:rsidRPr="00DF43FE">
        <w:rPr>
          <w:rFonts w:asciiTheme="minorHAnsi" w:hAnsiTheme="minorHAnsi"/>
        </w:rPr>
        <w:t>As AR</w:t>
      </w:r>
      <w:r w:rsidRPr="00DF43FE">
        <w:rPr>
          <w:rFonts w:asciiTheme="minorHAnsi" w:hAnsiTheme="minorHAnsi"/>
          <w:vertAlign w:val="subscript"/>
        </w:rPr>
        <w:t>HT</w:t>
      </w:r>
      <w:r w:rsidRPr="00DF43FE">
        <w:rPr>
          <w:rFonts w:asciiTheme="minorHAnsi" w:hAnsiTheme="minorHAnsi"/>
        </w:rPr>
        <w:t>=b</w:t>
      </w:r>
      <w:r w:rsidRPr="00DF43FE">
        <w:rPr>
          <w:rFonts w:asciiTheme="minorHAnsi" w:hAnsiTheme="minorHAnsi"/>
          <w:vertAlign w:val="subscript"/>
        </w:rPr>
        <w:t>HT</w:t>
      </w:r>
      <w:r w:rsidRPr="00DF43FE">
        <w:rPr>
          <w:rFonts w:asciiTheme="minorHAnsi" w:hAnsiTheme="minorHAnsi"/>
          <w:vertAlign w:val="superscript"/>
        </w:rPr>
        <w:t>2</w:t>
      </w:r>
      <w:r w:rsidRPr="00DF43FE">
        <w:rPr>
          <w:rFonts w:asciiTheme="minorHAnsi" w:hAnsiTheme="minorHAnsi"/>
        </w:rPr>
        <w:t>/S</w:t>
      </w:r>
      <w:r w:rsidRPr="00DF43FE">
        <w:rPr>
          <w:rFonts w:asciiTheme="minorHAnsi" w:hAnsiTheme="minorHAnsi"/>
          <w:vertAlign w:val="subscript"/>
        </w:rPr>
        <w:t>HT</w:t>
      </w:r>
      <w:r w:rsidRPr="00DF43FE">
        <w:rPr>
          <w:rFonts w:asciiTheme="minorHAnsi" w:hAnsiTheme="minorHAnsi"/>
        </w:rPr>
        <w:t xml:space="preserve">, we can get </w:t>
      </w:r>
      <w:proofErr w:type="spellStart"/>
      <w:r w:rsidRPr="00DF43FE">
        <w:rPr>
          <w:rFonts w:asciiTheme="minorHAnsi" w:hAnsiTheme="minorHAnsi"/>
        </w:rPr>
        <w:t>b</w:t>
      </w:r>
      <w:r w:rsidRPr="00DF43FE">
        <w:rPr>
          <w:rFonts w:asciiTheme="minorHAnsi" w:hAnsiTheme="minorHAnsi"/>
          <w:vertAlign w:val="subscript"/>
        </w:rPr>
        <w:t>HT</w:t>
      </w:r>
      <w:proofErr w:type="spellEnd"/>
      <w:r w:rsidRPr="00DF43FE">
        <w:rPr>
          <w:rFonts w:asciiTheme="minorHAnsi" w:hAnsiTheme="minorHAnsi"/>
        </w:rPr>
        <w:t xml:space="preserve">=16.79 ft. </w:t>
      </w:r>
    </w:p>
    <w:p w14:paraId="0DE31E57" w14:textId="77777777" w:rsidR="00D16F74" w:rsidRDefault="00D16F74" w:rsidP="00D16F74">
      <w:pPr>
        <w:rPr>
          <w:rFonts w:asciiTheme="minorHAnsi" w:hAnsiTheme="minorHAnsi"/>
        </w:rPr>
      </w:pPr>
      <w:r w:rsidRPr="00DF43FE">
        <w:rPr>
          <w:rFonts w:asciiTheme="minorHAnsi" w:hAnsiTheme="minorHAnsi"/>
        </w:rPr>
        <w:t xml:space="preserve">With the same λ as wing, </w:t>
      </w:r>
      <w:proofErr w:type="spellStart"/>
      <w:r w:rsidRPr="00DF43FE">
        <w:rPr>
          <w:rFonts w:asciiTheme="minorHAnsi" w:hAnsiTheme="minorHAnsi"/>
        </w:rPr>
        <w:t>C</w:t>
      </w:r>
      <w:r w:rsidRPr="00DF43FE">
        <w:rPr>
          <w:rFonts w:asciiTheme="minorHAnsi" w:hAnsiTheme="minorHAnsi"/>
          <w:vertAlign w:val="subscript"/>
        </w:rPr>
        <w:t>root</w:t>
      </w:r>
      <w:proofErr w:type="spellEnd"/>
      <w:r w:rsidRPr="00DF43FE">
        <w:rPr>
          <w:rFonts w:asciiTheme="minorHAnsi" w:hAnsiTheme="minorHAnsi"/>
        </w:rPr>
        <w:t>=2*S/b*(1+</w:t>
      </w:r>
      <w:proofErr w:type="gramStart"/>
      <w:r w:rsidRPr="00DF43FE">
        <w:rPr>
          <w:rFonts w:asciiTheme="minorHAnsi" w:hAnsiTheme="minorHAnsi"/>
        </w:rPr>
        <w:t>λ)=</w:t>
      </w:r>
      <w:proofErr w:type="gramEnd"/>
      <w:r w:rsidRPr="00DF43FE">
        <w:rPr>
          <w:rFonts w:asciiTheme="minorHAnsi" w:hAnsiTheme="minorHAnsi"/>
        </w:rPr>
        <w:t xml:space="preserve">3.592 </w:t>
      </w:r>
      <w:proofErr w:type="spellStart"/>
      <w:r w:rsidRPr="00DF43FE">
        <w:rPr>
          <w:rFonts w:asciiTheme="minorHAnsi" w:hAnsiTheme="minorHAnsi"/>
        </w:rPr>
        <w:t>ft</w:t>
      </w:r>
      <w:proofErr w:type="spellEnd"/>
      <w:r w:rsidRPr="00DF43FE">
        <w:rPr>
          <w:rFonts w:asciiTheme="minorHAnsi" w:hAnsiTheme="minorHAnsi"/>
        </w:rPr>
        <w:t xml:space="preserve">, </w:t>
      </w:r>
      <w:proofErr w:type="spellStart"/>
      <w:r w:rsidRPr="00DF43FE">
        <w:rPr>
          <w:rFonts w:asciiTheme="minorHAnsi" w:hAnsiTheme="minorHAnsi"/>
        </w:rPr>
        <w:t>C</w:t>
      </w:r>
      <w:r w:rsidRPr="00DF43FE">
        <w:rPr>
          <w:rFonts w:asciiTheme="minorHAnsi" w:hAnsiTheme="minorHAnsi"/>
          <w:vertAlign w:val="subscript"/>
        </w:rPr>
        <w:t>tip</w:t>
      </w:r>
      <w:proofErr w:type="spellEnd"/>
      <w:r w:rsidRPr="00DF43FE">
        <w:rPr>
          <w:rFonts w:asciiTheme="minorHAnsi" w:hAnsiTheme="minorHAnsi"/>
        </w:rPr>
        <w:t>=2.514 ft.</w:t>
      </w:r>
    </w:p>
    <w:p w14:paraId="47466944" w14:textId="279E6F9A" w:rsidR="002877A3" w:rsidRPr="00DF43FE" w:rsidRDefault="002877A3" w:rsidP="00D16F74">
      <w:pPr>
        <w:rPr>
          <w:rFonts w:asciiTheme="minorHAnsi" w:hAnsiTheme="minorHAnsi"/>
        </w:rPr>
      </w:pPr>
      <w:r>
        <w:rPr>
          <w:rStyle w:val="s1"/>
          <w:rFonts w:asciiTheme="minorHAnsi" w:hAnsiTheme="minorHAnsi"/>
        </w:rPr>
        <w:t>leading edge sweep</w:t>
      </w:r>
      <w:r>
        <w:rPr>
          <w:rStyle w:val="s1"/>
          <w:rFonts w:asciiTheme="minorHAnsi" w:hAnsiTheme="minorHAnsi"/>
        </w:rPr>
        <w:t xml:space="preserve"> same as wing 2 deg.</w:t>
      </w:r>
    </w:p>
    <w:p w14:paraId="5D0FB19E" w14:textId="77777777" w:rsidR="00D16F74" w:rsidRPr="00DF43FE" w:rsidRDefault="00D16F74" w:rsidP="00F22F2F">
      <w:pPr>
        <w:rPr>
          <w:rFonts w:asciiTheme="minorHAnsi" w:hAnsiTheme="minorHAnsi"/>
        </w:rPr>
      </w:pPr>
    </w:p>
    <w:p w14:paraId="3E1DD536" w14:textId="1C0B4D7D" w:rsidR="00D16F74" w:rsidRPr="002877A3" w:rsidRDefault="002877A3" w:rsidP="00F22F2F">
      <w:pPr>
        <w:rPr>
          <w:rStyle w:val="s1"/>
          <w:rFonts w:asciiTheme="minorHAnsi" w:hAnsiTheme="minorHAnsi"/>
          <w:sz w:val="28"/>
          <w:szCs w:val="28"/>
        </w:rPr>
      </w:pPr>
      <w:r w:rsidRPr="002877A3">
        <w:rPr>
          <w:rStyle w:val="s1"/>
          <w:rFonts w:asciiTheme="minorHAnsi" w:hAnsiTheme="minorHAnsi"/>
          <w:sz w:val="28"/>
          <w:szCs w:val="28"/>
        </w:rPr>
        <w:t>Vertical tail</w:t>
      </w:r>
    </w:p>
    <w:p w14:paraId="042C1BEC" w14:textId="77777777" w:rsidR="002877A3" w:rsidRDefault="002877A3" w:rsidP="00D16F74">
      <w:pPr>
        <w:rPr>
          <w:rFonts w:asciiTheme="minorHAnsi" w:hAnsiTheme="minorHAnsi"/>
        </w:rPr>
      </w:pPr>
    </w:p>
    <w:p w14:paraId="19895827" w14:textId="77777777" w:rsidR="00D16F74" w:rsidRPr="00DF43FE" w:rsidRDefault="00D16F74" w:rsidP="00D16F74">
      <w:pPr>
        <w:rPr>
          <w:rFonts w:asciiTheme="minorHAnsi" w:hAnsiTheme="minorHAnsi"/>
          <w:vertAlign w:val="superscript"/>
        </w:rPr>
      </w:pPr>
      <w:r w:rsidRPr="00DF43FE">
        <w:rPr>
          <w:rFonts w:asciiTheme="minorHAnsi" w:hAnsiTheme="minorHAnsi"/>
        </w:rPr>
        <w:t>S</w:t>
      </w:r>
      <w:r w:rsidRPr="00DF43FE">
        <w:rPr>
          <w:rFonts w:asciiTheme="minorHAnsi" w:hAnsiTheme="minorHAnsi"/>
          <w:vertAlign w:val="subscript"/>
        </w:rPr>
        <w:t>VT</w:t>
      </w:r>
      <w:r w:rsidRPr="00DF43FE">
        <w:rPr>
          <w:rFonts w:asciiTheme="minorHAnsi" w:hAnsiTheme="minorHAnsi"/>
        </w:rPr>
        <w:t>=C</w:t>
      </w:r>
      <w:r w:rsidRPr="00DF43FE">
        <w:rPr>
          <w:rFonts w:asciiTheme="minorHAnsi" w:hAnsiTheme="minorHAnsi"/>
          <w:vertAlign w:val="subscript"/>
        </w:rPr>
        <w:t>VT</w:t>
      </w:r>
      <w:r w:rsidRPr="00DF43FE">
        <w:rPr>
          <w:rFonts w:asciiTheme="minorHAnsi" w:hAnsiTheme="minorHAnsi"/>
        </w:rPr>
        <w:t>*</w:t>
      </w:r>
      <w:proofErr w:type="spellStart"/>
      <w:r w:rsidRPr="00DF43FE">
        <w:rPr>
          <w:rFonts w:asciiTheme="minorHAnsi" w:hAnsiTheme="minorHAnsi"/>
        </w:rPr>
        <w:t>b</w:t>
      </w:r>
      <w:r w:rsidRPr="00DF43FE">
        <w:rPr>
          <w:rFonts w:asciiTheme="minorHAnsi" w:hAnsiTheme="minorHAnsi"/>
          <w:vertAlign w:val="subscript"/>
        </w:rPr>
        <w:t>W</w:t>
      </w:r>
      <w:proofErr w:type="spellEnd"/>
      <w:r w:rsidRPr="00DF43FE">
        <w:rPr>
          <w:rFonts w:asciiTheme="minorHAnsi" w:hAnsiTheme="minorHAnsi"/>
        </w:rPr>
        <w:t>*S</w:t>
      </w:r>
      <w:r w:rsidRPr="00DF43FE">
        <w:rPr>
          <w:rFonts w:asciiTheme="minorHAnsi" w:hAnsiTheme="minorHAnsi"/>
          <w:vertAlign w:val="subscript"/>
        </w:rPr>
        <w:t>W</w:t>
      </w:r>
      <w:r w:rsidRPr="00DF43FE">
        <w:rPr>
          <w:rFonts w:asciiTheme="minorHAnsi" w:hAnsiTheme="minorHAnsi"/>
        </w:rPr>
        <w:t>/L</w:t>
      </w:r>
      <w:r w:rsidRPr="00DF43FE">
        <w:rPr>
          <w:rFonts w:asciiTheme="minorHAnsi" w:hAnsiTheme="minorHAnsi"/>
          <w:vertAlign w:val="subscript"/>
        </w:rPr>
        <w:t>VT</w:t>
      </w:r>
      <w:r w:rsidRPr="00DF43FE">
        <w:rPr>
          <w:rFonts w:asciiTheme="minorHAnsi" w:hAnsiTheme="minorHAnsi"/>
        </w:rPr>
        <w:t>=44.37 ft</w:t>
      </w:r>
      <w:r w:rsidRPr="00DF43FE">
        <w:rPr>
          <w:rFonts w:asciiTheme="minorHAnsi" w:hAnsiTheme="minorHAnsi"/>
          <w:vertAlign w:val="superscript"/>
        </w:rPr>
        <w:t>2</w:t>
      </w:r>
    </w:p>
    <w:p w14:paraId="45079A59" w14:textId="77777777" w:rsidR="00D16F74" w:rsidRPr="00DF43FE" w:rsidRDefault="00D16F74" w:rsidP="00D16F74">
      <w:pPr>
        <w:rPr>
          <w:rFonts w:asciiTheme="minorHAnsi" w:hAnsiTheme="minorHAnsi"/>
        </w:rPr>
      </w:pPr>
      <w:r w:rsidRPr="00DF43FE">
        <w:rPr>
          <w:rFonts w:asciiTheme="minorHAnsi" w:hAnsiTheme="minorHAnsi"/>
        </w:rPr>
        <w:t>Since wing AR=10, we get AR</w:t>
      </w:r>
      <w:r w:rsidRPr="00DF43FE">
        <w:rPr>
          <w:rFonts w:asciiTheme="minorHAnsi" w:hAnsiTheme="minorHAnsi"/>
          <w:vertAlign w:val="subscript"/>
        </w:rPr>
        <w:t>HT</w:t>
      </w:r>
      <w:r w:rsidRPr="00DF43FE">
        <w:rPr>
          <w:rFonts w:asciiTheme="minorHAnsi" w:hAnsiTheme="minorHAnsi"/>
        </w:rPr>
        <w:t>=2.0 from historic data.</w:t>
      </w:r>
    </w:p>
    <w:p w14:paraId="4FB91B6D" w14:textId="77777777" w:rsidR="00D16F74" w:rsidRPr="00DF43FE" w:rsidRDefault="00D16F74" w:rsidP="00D16F74">
      <w:pPr>
        <w:rPr>
          <w:rFonts w:asciiTheme="minorHAnsi" w:hAnsiTheme="minorHAnsi"/>
        </w:rPr>
      </w:pPr>
      <w:r w:rsidRPr="00DF43FE">
        <w:rPr>
          <w:rFonts w:asciiTheme="minorHAnsi" w:hAnsiTheme="minorHAnsi"/>
        </w:rPr>
        <w:t>As AR</w:t>
      </w:r>
      <w:r w:rsidRPr="00DF43FE">
        <w:rPr>
          <w:rFonts w:asciiTheme="minorHAnsi" w:hAnsiTheme="minorHAnsi"/>
          <w:vertAlign w:val="subscript"/>
        </w:rPr>
        <w:t>VT</w:t>
      </w:r>
      <w:r w:rsidRPr="00DF43FE">
        <w:rPr>
          <w:rFonts w:asciiTheme="minorHAnsi" w:hAnsiTheme="minorHAnsi"/>
        </w:rPr>
        <w:t>=b</w:t>
      </w:r>
      <w:r w:rsidRPr="00DF43FE">
        <w:rPr>
          <w:rFonts w:asciiTheme="minorHAnsi" w:hAnsiTheme="minorHAnsi"/>
          <w:vertAlign w:val="subscript"/>
        </w:rPr>
        <w:t>VT</w:t>
      </w:r>
      <w:r w:rsidRPr="00DF43FE">
        <w:rPr>
          <w:rFonts w:asciiTheme="minorHAnsi" w:hAnsiTheme="minorHAnsi"/>
          <w:vertAlign w:val="superscript"/>
        </w:rPr>
        <w:t>2</w:t>
      </w:r>
      <w:r w:rsidRPr="00DF43FE">
        <w:rPr>
          <w:rFonts w:asciiTheme="minorHAnsi" w:hAnsiTheme="minorHAnsi"/>
        </w:rPr>
        <w:t>/S</w:t>
      </w:r>
      <w:r w:rsidRPr="00DF43FE">
        <w:rPr>
          <w:rFonts w:asciiTheme="minorHAnsi" w:hAnsiTheme="minorHAnsi"/>
          <w:vertAlign w:val="subscript"/>
        </w:rPr>
        <w:t>VT</w:t>
      </w:r>
      <w:r w:rsidRPr="00DF43FE">
        <w:rPr>
          <w:rFonts w:asciiTheme="minorHAnsi" w:hAnsiTheme="minorHAnsi"/>
        </w:rPr>
        <w:t xml:space="preserve">, we can get </w:t>
      </w:r>
      <w:proofErr w:type="spellStart"/>
      <w:r w:rsidRPr="00DF43FE">
        <w:rPr>
          <w:rFonts w:asciiTheme="minorHAnsi" w:hAnsiTheme="minorHAnsi"/>
        </w:rPr>
        <w:t>b</w:t>
      </w:r>
      <w:r w:rsidRPr="00DF43FE">
        <w:rPr>
          <w:rFonts w:asciiTheme="minorHAnsi" w:hAnsiTheme="minorHAnsi"/>
          <w:vertAlign w:val="subscript"/>
        </w:rPr>
        <w:t>VT</w:t>
      </w:r>
      <w:proofErr w:type="spellEnd"/>
      <w:r w:rsidRPr="00DF43FE">
        <w:rPr>
          <w:rFonts w:asciiTheme="minorHAnsi" w:hAnsiTheme="minorHAnsi"/>
        </w:rPr>
        <w:t xml:space="preserve">=9.42 ft. </w:t>
      </w:r>
    </w:p>
    <w:p w14:paraId="0B5E0F4D" w14:textId="77777777" w:rsidR="00D16F74" w:rsidRPr="00DF43FE" w:rsidRDefault="00D16F74" w:rsidP="00D16F74">
      <w:pPr>
        <w:rPr>
          <w:rFonts w:asciiTheme="minorHAnsi" w:hAnsiTheme="minorHAnsi"/>
        </w:rPr>
      </w:pPr>
      <w:proofErr w:type="spellStart"/>
      <w:r w:rsidRPr="00DF43FE">
        <w:rPr>
          <w:rFonts w:asciiTheme="minorHAnsi" w:hAnsiTheme="minorHAnsi"/>
        </w:rPr>
        <w:t>C</w:t>
      </w:r>
      <w:r w:rsidRPr="00DF43FE">
        <w:rPr>
          <w:rFonts w:asciiTheme="minorHAnsi" w:hAnsiTheme="minorHAnsi"/>
          <w:vertAlign w:val="subscript"/>
        </w:rPr>
        <w:t>root</w:t>
      </w:r>
      <w:proofErr w:type="spellEnd"/>
      <w:r w:rsidRPr="00DF43FE">
        <w:rPr>
          <w:rFonts w:asciiTheme="minorHAnsi" w:hAnsiTheme="minorHAnsi"/>
        </w:rPr>
        <w:t xml:space="preserve">=5.54 </w:t>
      </w:r>
      <w:proofErr w:type="spellStart"/>
      <w:r w:rsidRPr="00DF43FE">
        <w:rPr>
          <w:rFonts w:asciiTheme="minorHAnsi" w:hAnsiTheme="minorHAnsi"/>
        </w:rPr>
        <w:t>ft</w:t>
      </w:r>
      <w:proofErr w:type="spellEnd"/>
      <w:r w:rsidRPr="00DF43FE">
        <w:rPr>
          <w:rFonts w:asciiTheme="minorHAnsi" w:hAnsiTheme="minorHAnsi"/>
        </w:rPr>
        <w:t xml:space="preserve">, </w:t>
      </w:r>
      <w:proofErr w:type="spellStart"/>
      <w:r w:rsidRPr="00DF43FE">
        <w:rPr>
          <w:rFonts w:asciiTheme="minorHAnsi" w:hAnsiTheme="minorHAnsi"/>
        </w:rPr>
        <w:t>C</w:t>
      </w:r>
      <w:r w:rsidRPr="00DF43FE">
        <w:rPr>
          <w:rFonts w:asciiTheme="minorHAnsi" w:hAnsiTheme="minorHAnsi"/>
          <w:vertAlign w:val="subscript"/>
        </w:rPr>
        <w:t>tip</w:t>
      </w:r>
      <w:proofErr w:type="spellEnd"/>
      <w:r w:rsidRPr="00DF43FE">
        <w:rPr>
          <w:rFonts w:asciiTheme="minorHAnsi" w:hAnsiTheme="minorHAnsi"/>
        </w:rPr>
        <w:t>=3.89 ft.</w:t>
      </w:r>
    </w:p>
    <w:p w14:paraId="18ED1437" w14:textId="77777777" w:rsidR="00D16F74" w:rsidRPr="00DF43FE" w:rsidRDefault="00D16F74" w:rsidP="00F22F2F">
      <w:pPr>
        <w:rPr>
          <w:rStyle w:val="s1"/>
          <w:rFonts w:asciiTheme="minorHAnsi" w:hAnsiTheme="minorHAnsi"/>
        </w:rPr>
      </w:pPr>
    </w:p>
    <w:p w14:paraId="5A2D3169" w14:textId="2C9847CE" w:rsidR="00D16F74" w:rsidRPr="002877A3" w:rsidRDefault="00D16F74" w:rsidP="00F22F2F">
      <w:pPr>
        <w:rPr>
          <w:rStyle w:val="s1"/>
          <w:rFonts w:asciiTheme="minorHAnsi" w:hAnsiTheme="minorHAnsi"/>
          <w:sz w:val="28"/>
          <w:szCs w:val="28"/>
        </w:rPr>
      </w:pPr>
      <w:r w:rsidRPr="002877A3">
        <w:rPr>
          <w:rStyle w:val="s1"/>
          <w:rFonts w:asciiTheme="minorHAnsi" w:hAnsiTheme="minorHAnsi"/>
          <w:sz w:val="28"/>
          <w:szCs w:val="28"/>
        </w:rPr>
        <w:t>Stabilizer, Rudder </w:t>
      </w:r>
    </w:p>
    <w:p w14:paraId="05D3CFC3" w14:textId="77777777" w:rsidR="002877A3" w:rsidRPr="00DF43FE" w:rsidRDefault="002877A3" w:rsidP="00F22F2F">
      <w:pPr>
        <w:rPr>
          <w:rStyle w:val="s1"/>
          <w:rFonts w:asciiTheme="minorHAnsi" w:hAnsiTheme="minorHAnsi"/>
        </w:rPr>
      </w:pPr>
    </w:p>
    <w:p w14:paraId="12CD622A" w14:textId="77777777" w:rsidR="00D16F74" w:rsidRPr="00DF43FE" w:rsidRDefault="001834FB" w:rsidP="00D16F74">
      <w:pPr>
        <w:rPr>
          <w:rFonts w:asciiTheme="minorHAnsi" w:hAnsiTheme="minorHAnsi"/>
          <w:bCs/>
          <w:i/>
        </w:rPr>
      </w:pPr>
      <m:oMath>
        <m:sSub>
          <m:sSubPr>
            <m:ctrlPr>
              <w:rPr>
                <w:rFonts w:ascii="Cambria Math" w:hAnsi="Cambria Math"/>
                <w:bCs/>
                <w:i/>
              </w:rPr>
            </m:ctrlPr>
          </m:sSubPr>
          <m:e>
            <m:r>
              <w:rPr>
                <w:rFonts w:ascii="Cambria Math" w:hAnsi="Cambria Math"/>
              </w:rPr>
              <m:t>C</m:t>
            </m:r>
          </m:e>
          <m:sub>
            <m:r>
              <w:rPr>
                <w:rFonts w:ascii="Cambria Math" w:hAnsi="Cambria Math"/>
              </w:rPr>
              <m:t>elevator</m:t>
            </m:r>
          </m:sub>
        </m:sSub>
        <m:r>
          <w:rPr>
            <w:rFonts w:ascii="Cambria Math" w:hAnsi="Cambria Math"/>
          </w:rPr>
          <m:t>=30%</m:t>
        </m:r>
        <m:sSub>
          <m:sSubPr>
            <m:ctrlPr>
              <w:rPr>
                <w:rFonts w:ascii="Cambria Math" w:hAnsi="Cambria Math"/>
                <w:bCs/>
                <w:i/>
              </w:rPr>
            </m:ctrlPr>
          </m:sSubPr>
          <m:e>
            <m:r>
              <w:rPr>
                <w:rFonts w:ascii="Cambria Math" w:hAnsi="Cambria Math"/>
              </w:rPr>
              <m:t>C</m:t>
            </m:r>
          </m:e>
          <m:sub>
            <m:r>
              <w:rPr>
                <w:rFonts w:ascii="Cambria Math" w:hAnsi="Cambria Math"/>
              </w:rPr>
              <m:t>tail</m:t>
            </m:r>
          </m:sub>
        </m:sSub>
        <m:r>
          <w:rPr>
            <w:rFonts w:ascii="Cambria Math" w:hAnsi="Cambria Math"/>
          </w:rPr>
          <m:t>=0.3×3.592=1.078 ft</m:t>
        </m:r>
      </m:oMath>
      <w:r w:rsidR="00D16F74" w:rsidRPr="00DF43FE">
        <w:rPr>
          <w:rFonts w:asciiTheme="minorHAnsi" w:hAnsiTheme="minorHAnsi"/>
          <w:bCs/>
          <w:i/>
        </w:rPr>
        <w:t xml:space="preserve"> </w:t>
      </w:r>
    </w:p>
    <w:p w14:paraId="78A863C3" w14:textId="6D9C02E5" w:rsidR="002877A3" w:rsidRPr="00DF43FE" w:rsidRDefault="001834FB" w:rsidP="00D16F74">
      <w:pPr>
        <w:rPr>
          <w:rFonts w:asciiTheme="minorHAnsi" w:hAnsiTheme="minorHAnsi"/>
          <w:bCs/>
          <w:i/>
        </w:rPr>
      </w:pPr>
      <m:oMath>
        <m:sSub>
          <m:sSubPr>
            <m:ctrlPr>
              <w:rPr>
                <w:rFonts w:ascii="Cambria Math" w:hAnsi="Cambria Math"/>
                <w:bCs/>
                <w:i/>
              </w:rPr>
            </m:ctrlPr>
          </m:sSubPr>
          <m:e>
            <m:r>
              <w:rPr>
                <w:rFonts w:ascii="Cambria Math" w:hAnsi="Cambria Math"/>
              </w:rPr>
              <m:t>C</m:t>
            </m:r>
          </m:e>
          <m:sub>
            <m:r>
              <w:rPr>
                <w:rFonts w:ascii="Cambria Math" w:hAnsi="Cambria Math"/>
              </w:rPr>
              <m:t>rudder</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elevator</m:t>
            </m:r>
          </m:sub>
        </m:sSub>
        <m:r>
          <w:rPr>
            <w:rFonts w:ascii="Cambria Math" w:hAnsi="Cambria Math"/>
          </w:rPr>
          <m:t>=30%</m:t>
        </m:r>
        <m:sSub>
          <m:sSubPr>
            <m:ctrlPr>
              <w:rPr>
                <w:rFonts w:ascii="Cambria Math" w:hAnsi="Cambria Math"/>
                <w:bCs/>
                <w:i/>
              </w:rPr>
            </m:ctrlPr>
          </m:sSubPr>
          <m:e>
            <m:r>
              <w:rPr>
                <w:rFonts w:ascii="Cambria Math" w:hAnsi="Cambria Math"/>
              </w:rPr>
              <m:t>C</m:t>
            </m:r>
          </m:e>
          <m:sub>
            <m:r>
              <w:rPr>
                <w:rFonts w:ascii="Cambria Math" w:hAnsi="Cambria Math"/>
              </w:rPr>
              <m:t>tail</m:t>
            </m:r>
          </m:sub>
        </m:sSub>
        <m:r>
          <w:rPr>
            <w:rFonts w:ascii="Cambria Math" w:hAnsi="Cambria Math"/>
          </w:rPr>
          <m:t>=1.662 ft</m:t>
        </m:r>
      </m:oMath>
      <w:r w:rsidR="00D16F74" w:rsidRPr="00DF43FE">
        <w:rPr>
          <w:rFonts w:asciiTheme="minorHAnsi" w:hAnsiTheme="minorHAnsi"/>
          <w:bCs/>
          <w:i/>
        </w:rPr>
        <w:t xml:space="preserve"> </w:t>
      </w:r>
    </w:p>
    <w:p w14:paraId="4BB608ED" w14:textId="53E8FF55" w:rsidR="002877A3" w:rsidRPr="00DF43FE" w:rsidRDefault="002877A3" w:rsidP="002877A3">
      <w:pPr>
        <w:rPr>
          <w:rFonts w:asciiTheme="minorHAnsi" w:hAnsiTheme="minorHAnsi"/>
          <w:bCs/>
          <w:i/>
        </w:rPr>
      </w:pPr>
      <m:oMath>
        <m:sSub>
          <m:sSubPr>
            <m:ctrlPr>
              <w:rPr>
                <w:rFonts w:ascii="Cambria Math" w:hAnsi="Cambria Math"/>
                <w:bCs/>
                <w:i/>
              </w:rPr>
            </m:ctrlPr>
          </m:sSubPr>
          <m:e>
            <m:r>
              <w:rPr>
                <w:rFonts w:ascii="Cambria Math" w:hAnsi="Cambria Math"/>
              </w:rPr>
              <m:t>b</m:t>
            </m:r>
          </m:e>
          <m:sub>
            <m:r>
              <w:rPr>
                <w:rFonts w:ascii="Cambria Math" w:hAnsi="Cambria Math"/>
              </w:rPr>
              <m:t>rudder</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elevator</m:t>
            </m:r>
          </m:sub>
        </m:sSub>
        <m:r>
          <w:rPr>
            <w:rFonts w:ascii="Cambria Math" w:hAnsi="Cambria Math"/>
          </w:rPr>
          <m:t>=8</m:t>
        </m:r>
        <m:r>
          <w:rPr>
            <w:rFonts w:ascii="Cambria Math" w:hAnsi="Cambria Math"/>
          </w:rPr>
          <m:t>0%</m:t>
        </m:r>
        <m:sSub>
          <m:sSubPr>
            <m:ctrlPr>
              <w:rPr>
                <w:rFonts w:ascii="Cambria Math" w:hAnsi="Cambria Math"/>
                <w:bCs/>
                <w:i/>
              </w:rPr>
            </m:ctrlPr>
          </m:sSubPr>
          <m:e>
            <m:r>
              <w:rPr>
                <w:rFonts w:ascii="Cambria Math" w:hAnsi="Cambria Math"/>
              </w:rPr>
              <m:t>C</m:t>
            </m:r>
          </m:e>
          <m:sub>
            <m:r>
              <w:rPr>
                <w:rFonts w:ascii="Cambria Math" w:hAnsi="Cambria Math"/>
              </w:rPr>
              <m:t>tail</m:t>
            </m:r>
          </m:sub>
        </m:sSub>
        <m:r>
          <w:rPr>
            <w:rFonts w:ascii="Cambria Math" w:hAnsi="Cambria Math"/>
          </w:rPr>
          <m:t>=2.87</m:t>
        </m:r>
        <m:r>
          <w:rPr>
            <w:rFonts w:ascii="Cambria Math" w:hAnsi="Cambria Math"/>
          </w:rPr>
          <m:t xml:space="preserve"> ft</m:t>
        </m:r>
      </m:oMath>
      <w:r w:rsidRPr="00DF43FE">
        <w:rPr>
          <w:rFonts w:asciiTheme="minorHAnsi" w:hAnsiTheme="minorHAnsi"/>
          <w:bCs/>
          <w:i/>
        </w:rPr>
        <w:t xml:space="preserve"> </w:t>
      </w:r>
    </w:p>
    <w:p w14:paraId="15280853" w14:textId="77777777" w:rsidR="002877A3" w:rsidRDefault="002877A3" w:rsidP="00F22F2F">
      <w:pPr>
        <w:rPr>
          <w:rFonts w:asciiTheme="minorHAnsi" w:hAnsiTheme="minorHAnsi"/>
        </w:rPr>
      </w:pPr>
    </w:p>
    <w:p w14:paraId="4E05B322" w14:textId="77777777" w:rsidR="002877A3" w:rsidRPr="00DF43FE" w:rsidRDefault="002877A3" w:rsidP="00F22F2F">
      <w:pPr>
        <w:rPr>
          <w:rFonts w:asciiTheme="minorHAnsi" w:hAnsiTheme="minorHAnsi"/>
        </w:rPr>
      </w:pPr>
    </w:p>
    <w:p w14:paraId="6AF19870" w14:textId="77777777" w:rsidR="00D16F74" w:rsidRPr="002877A3" w:rsidRDefault="00D16F74"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Fuselage details: Fineness ratio, Length</w:t>
      </w:r>
    </w:p>
    <w:p w14:paraId="29D62323" w14:textId="77777777" w:rsidR="002877A3" w:rsidRPr="00DF43FE" w:rsidRDefault="002877A3" w:rsidP="001834FB">
      <w:pPr>
        <w:pStyle w:val="p1"/>
        <w:outlineLvl w:val="0"/>
        <w:rPr>
          <w:rFonts w:asciiTheme="minorHAnsi" w:hAnsiTheme="minorHAnsi"/>
          <w:sz w:val="24"/>
          <w:szCs w:val="24"/>
        </w:rPr>
      </w:pPr>
    </w:p>
    <w:p w14:paraId="5172011D" w14:textId="77777777" w:rsidR="00D16F74" w:rsidRPr="00DF43FE" w:rsidRDefault="00D16F74" w:rsidP="00D16F74">
      <w:pPr>
        <w:rPr>
          <w:rFonts w:asciiTheme="minorHAnsi" w:hAnsiTheme="minorHAnsi"/>
        </w:rPr>
      </w:pPr>
      <w:r w:rsidRPr="00DF43FE">
        <w:rPr>
          <w:rFonts w:asciiTheme="minorHAnsi" w:hAnsiTheme="minorHAnsi"/>
        </w:rPr>
        <w:t>From the table 6.3 in the textbook, general aviation twin engine aircraft will have a=0.86 and c=0.42, fuselage length= aW</w:t>
      </w:r>
      <w:r w:rsidRPr="00DF43FE">
        <w:rPr>
          <w:rFonts w:asciiTheme="minorHAnsi" w:hAnsiTheme="minorHAnsi"/>
          <w:vertAlign w:val="subscript"/>
        </w:rPr>
        <w:t>0</w:t>
      </w:r>
      <w:r w:rsidRPr="00DF43FE">
        <w:rPr>
          <w:rFonts w:asciiTheme="minorHAnsi" w:hAnsiTheme="minorHAnsi"/>
          <w:vertAlign w:val="superscript"/>
        </w:rPr>
        <w:t>c</w:t>
      </w:r>
      <w:r w:rsidRPr="00DF43FE">
        <w:rPr>
          <w:rFonts w:asciiTheme="minorHAnsi" w:hAnsiTheme="minorHAnsi"/>
        </w:rPr>
        <w:t>=38.3 ft.</w:t>
      </w:r>
    </w:p>
    <w:p w14:paraId="1DA19C44" w14:textId="77777777" w:rsidR="00F22F2F" w:rsidRPr="00DF43FE" w:rsidRDefault="00F22F2F" w:rsidP="00F22F2F">
      <w:pPr>
        <w:pStyle w:val="p1"/>
        <w:rPr>
          <w:rFonts w:asciiTheme="minorHAnsi" w:hAnsiTheme="minorHAnsi"/>
          <w:sz w:val="24"/>
          <w:szCs w:val="24"/>
        </w:rPr>
      </w:pPr>
    </w:p>
    <w:p w14:paraId="5BF4914D" w14:textId="0A2A0734" w:rsidR="00D16F74" w:rsidRPr="002877A3" w:rsidRDefault="00D16F74" w:rsidP="001834FB">
      <w:pPr>
        <w:pStyle w:val="p1"/>
        <w:outlineLvl w:val="0"/>
        <w:rPr>
          <w:rFonts w:asciiTheme="minorHAnsi" w:hAnsiTheme="minorHAnsi"/>
          <w:sz w:val="28"/>
          <w:szCs w:val="28"/>
        </w:rPr>
      </w:pPr>
      <w:r w:rsidRPr="002877A3">
        <w:rPr>
          <w:rStyle w:val="s1"/>
          <w:rFonts w:asciiTheme="minorHAnsi" w:hAnsiTheme="minorHAnsi"/>
          <w:sz w:val="28"/>
          <w:szCs w:val="28"/>
        </w:rPr>
        <w:t>Wetted Area of wing</w:t>
      </w:r>
    </w:p>
    <w:p w14:paraId="170ED181" w14:textId="77777777" w:rsidR="002877A3" w:rsidRDefault="002877A3" w:rsidP="007B2C47">
      <w:pPr>
        <w:rPr>
          <w:rFonts w:asciiTheme="minorHAnsi" w:hAnsiTheme="minorHAnsi"/>
        </w:rPr>
      </w:pPr>
    </w:p>
    <w:p w14:paraId="60FC6C90" w14:textId="77777777" w:rsidR="007B2C47" w:rsidRPr="00DF43FE" w:rsidRDefault="007B2C47" w:rsidP="007B2C47">
      <w:pPr>
        <w:rPr>
          <w:rFonts w:asciiTheme="minorHAnsi" w:hAnsiTheme="minorHAnsi"/>
        </w:rPr>
      </w:pPr>
      <w:r w:rsidRPr="00DF43FE">
        <w:rPr>
          <w:rFonts w:asciiTheme="minorHAnsi" w:hAnsiTheme="minorHAnsi"/>
        </w:rPr>
        <w:t>Based on the already calculated t/c we have:</w:t>
      </w:r>
    </w:p>
    <w:p w14:paraId="4EDDC340" w14:textId="77777777" w:rsidR="007B2C47" w:rsidRPr="00DF43FE" w:rsidRDefault="001834FB" w:rsidP="007B2C47">
      <w:pPr>
        <w:rPr>
          <w:rFonts w:asciiTheme="minorHAnsi" w:hAnsiTheme="minorHAnsi"/>
        </w:rPr>
      </w:pPr>
      <m:oMath>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=0.15→</m:t>
        </m:r>
        <m:f>
          <m:fPr>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&gt;0.05→</m:t>
        </m:r>
        <m:sSub>
          <m:sSubPr>
            <m:ctrlPr>
              <w:rPr>
                <w:rFonts w:ascii="Cambria Math" w:hAnsi="Cambria Math"/>
                <w:i/>
              </w:rPr>
            </m:ctrlPr>
          </m:sSubPr>
          <m:e>
            <m:r>
              <w:rPr>
                <w:rFonts w:ascii="Cambria Math" w:hAnsi="Cambria Math"/>
              </w:rPr>
              <m:t>S</m:t>
            </m:r>
          </m:e>
          <m:sub>
            <m:r>
              <w:rPr>
                <w:rFonts w:ascii="Cambria Math" w:hAnsi="Cambria Math"/>
              </w:rPr>
              <m:t>wet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exposed</m:t>
            </m:r>
          </m:sub>
        </m:sSub>
        <m:r>
          <w:rPr>
            <w:rFonts w:ascii="Cambria Math" w:hAnsi="Cambria Math"/>
          </w:rPr>
          <m:t>(1.977+0.52</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c</m:t>
                </m:r>
              </m:den>
            </m:f>
          </m:e>
        </m:d>
        <m:r>
          <w:rPr>
            <w:rFonts w:ascii="Cambria Math" w:hAnsi="Cambria Math"/>
          </w:rPr>
          <m:t>)</m:t>
        </m:r>
      </m:oMath>
      <w:r w:rsidR="007B2C47" w:rsidRPr="00DF43FE">
        <w:rPr>
          <w:rFonts w:asciiTheme="minorHAnsi" w:hAnsiTheme="minorHAnsi"/>
        </w:rPr>
        <w:t xml:space="preserve"> </w:t>
      </w:r>
    </w:p>
    <w:p w14:paraId="2C986084" w14:textId="77777777" w:rsidR="007B2C47" w:rsidRPr="00DF43FE" w:rsidRDefault="007B2C47" w:rsidP="007B2C47">
      <w:pPr>
        <w:rPr>
          <w:rFonts w:asciiTheme="minorHAnsi" w:hAnsiTheme="minorHAnsi"/>
        </w:rPr>
      </w:pPr>
      <m:oMath>
        <m:r>
          <w:rPr>
            <w:rFonts w:ascii="Cambria Math" w:hAnsi="Cambria Math"/>
          </w:rPr>
          <m:t>δ=0→</m:t>
        </m:r>
        <m:sSub>
          <m:sSubPr>
            <m:ctrlPr>
              <w:rPr>
                <w:rFonts w:ascii="Cambria Math" w:hAnsi="Cambria Math"/>
                <w:i/>
              </w:rPr>
            </m:ctrlPr>
          </m:sSubPr>
          <m:e>
            <m:r>
              <w:rPr>
                <w:rFonts w:ascii="Cambria Math" w:hAnsi="Cambria Math"/>
              </w:rPr>
              <m:t>S</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exposed</m:t>
            </m:r>
          </m:sub>
        </m:sSub>
        <m:r>
          <w:rPr>
            <w:rFonts w:ascii="Cambria Math" w:hAnsi="Cambria Math"/>
          </w:rPr>
          <m:t xml:space="preserve">=277.02 </m:t>
        </m:r>
        <m:sSup>
          <m:sSupPr>
            <m:ctrlPr>
              <w:rPr>
                <w:rFonts w:ascii="Cambria Math" w:hAnsi="Cambria Math"/>
                <w:i/>
              </w:rPr>
            </m:ctrlPr>
          </m:sSupPr>
          <m:e>
            <m:r>
              <w:rPr>
                <w:rFonts w:ascii="Cambria Math" w:hAnsi="Cambria Math"/>
              </w:rPr>
              <m:t>ft</m:t>
            </m:r>
          </m:e>
          <m:sup>
            <m:r>
              <w:rPr>
                <w:rFonts w:ascii="Cambria Math" w:hAnsi="Cambria Math"/>
              </w:rPr>
              <m:t>2</m:t>
            </m:r>
          </m:sup>
        </m:sSup>
      </m:oMath>
      <w:r w:rsidRPr="00DF43FE">
        <w:rPr>
          <w:rFonts w:asciiTheme="minorHAnsi" w:hAnsiTheme="minorHAnsi"/>
        </w:rPr>
        <w:t xml:space="preserve"> </w:t>
      </w:r>
    </w:p>
    <w:p w14:paraId="6CBB81DD" w14:textId="77777777" w:rsidR="007B2C47" w:rsidRPr="00DF43FE" w:rsidRDefault="001834FB" w:rsidP="007B2C47">
      <w:pPr>
        <w:rPr>
          <w:rFonts w:asciiTheme="minorHAnsi" w:hAnsiTheme="minorHAnsi"/>
          <w:vertAlign w:val="superscript"/>
        </w:rPr>
      </w:pPr>
      <m:oMath>
        <m:sSub>
          <m:sSubPr>
            <m:ctrlPr>
              <w:rPr>
                <w:rFonts w:ascii="Cambria Math" w:hAnsi="Cambria Math"/>
                <w:i/>
              </w:rPr>
            </m:ctrlPr>
          </m:sSubPr>
          <m:e>
            <m:r>
              <w:rPr>
                <w:rFonts w:ascii="Cambria Math" w:hAnsi="Cambria Math"/>
              </w:rPr>
              <m:t>S</m:t>
            </m:r>
          </m:e>
          <m:sub>
            <m:r>
              <w:rPr>
                <w:rFonts w:ascii="Cambria Math" w:hAnsi="Cambria Math"/>
              </w:rPr>
              <m:t>wet</m:t>
            </m:r>
          </m:sub>
        </m:sSub>
        <m:r>
          <w:rPr>
            <w:rFonts w:ascii="Cambria Math" w:hAnsi="Cambria Math"/>
          </w:rPr>
          <m:t>=277.02</m:t>
        </m:r>
        <m:d>
          <m:dPr>
            <m:ctrlPr>
              <w:rPr>
                <w:rFonts w:ascii="Cambria Math" w:hAnsi="Cambria Math"/>
                <w:i/>
              </w:rPr>
            </m:ctrlPr>
          </m:dPr>
          <m:e>
            <m:r>
              <w:rPr>
                <w:rFonts w:ascii="Cambria Math" w:hAnsi="Cambria Math"/>
              </w:rPr>
              <m:t>1.977+0.52</m:t>
            </m:r>
            <m:d>
              <m:dPr>
                <m:ctrlPr>
                  <w:rPr>
                    <w:rFonts w:ascii="Cambria Math" w:hAnsi="Cambria Math"/>
                    <w:i/>
                  </w:rPr>
                </m:ctrlPr>
              </m:dPr>
              <m:e>
                <m:r>
                  <w:rPr>
                    <w:rFonts w:ascii="Cambria Math" w:hAnsi="Cambria Math"/>
                  </w:rPr>
                  <m:t>0.15</m:t>
                </m:r>
              </m:e>
            </m:d>
          </m:e>
        </m:d>
        <m:r>
          <w:rPr>
            <w:rFonts w:ascii="Cambria Math" w:hAnsi="Cambria Math"/>
          </w:rPr>
          <m:t>=</m:t>
        </m:r>
      </m:oMath>
      <w:r w:rsidR="007B2C47" w:rsidRPr="00DF43FE">
        <w:rPr>
          <w:rFonts w:asciiTheme="minorHAnsi" w:hAnsiTheme="minorHAnsi"/>
        </w:rPr>
        <w:t xml:space="preserve"> 569.3 ft</w:t>
      </w:r>
      <w:r w:rsidR="007B2C47" w:rsidRPr="00DF43FE">
        <w:rPr>
          <w:rFonts w:asciiTheme="minorHAnsi" w:hAnsiTheme="minorHAnsi"/>
          <w:vertAlign w:val="superscript"/>
        </w:rPr>
        <w:t>2</w:t>
      </w:r>
    </w:p>
    <w:p w14:paraId="026C3893" w14:textId="77777777" w:rsidR="002A47F2" w:rsidRPr="00DF43FE" w:rsidRDefault="002A47F2" w:rsidP="007B2C47">
      <w:pPr>
        <w:rPr>
          <w:rStyle w:val="s1"/>
          <w:rFonts w:asciiTheme="minorHAnsi" w:hAnsiTheme="minorHAnsi"/>
        </w:rPr>
      </w:pPr>
    </w:p>
    <w:p w14:paraId="6DBD96AD" w14:textId="3881D159" w:rsidR="001C74D9" w:rsidRPr="002877A3" w:rsidRDefault="001C74D9" w:rsidP="001834FB">
      <w:pPr>
        <w:outlineLvl w:val="0"/>
        <w:rPr>
          <w:rFonts w:asciiTheme="minorHAnsi" w:hAnsiTheme="minorHAnsi"/>
          <w:sz w:val="28"/>
          <w:szCs w:val="28"/>
        </w:rPr>
      </w:pPr>
      <w:r w:rsidRPr="002877A3">
        <w:rPr>
          <w:rStyle w:val="s1"/>
          <w:rFonts w:asciiTheme="minorHAnsi" w:hAnsiTheme="minorHAnsi"/>
          <w:sz w:val="28"/>
          <w:szCs w:val="28"/>
        </w:rPr>
        <w:lastRenderedPageBreak/>
        <w:t>Wetted Area of Fuselage</w:t>
      </w:r>
    </w:p>
    <w:p w14:paraId="4699B156" w14:textId="78BA9433" w:rsidR="00FE1F70" w:rsidRPr="00DF43FE" w:rsidRDefault="00FE1F70" w:rsidP="007B2C47">
      <w:pPr>
        <w:rPr>
          <w:rFonts w:asciiTheme="minorHAnsi" w:hAnsiTheme="minorHAnsi"/>
        </w:rPr>
      </w:pPr>
      <w:r w:rsidRPr="00DF43FE">
        <w:rPr>
          <w:rFonts w:asciiTheme="minorHAnsi" w:hAnsiTheme="minorHAnsi"/>
        </w:rPr>
        <w:t>Fuselage: A</w:t>
      </w:r>
      <w:r w:rsidRPr="00DF43FE">
        <w:rPr>
          <w:rFonts w:asciiTheme="minorHAnsi" w:hAnsiTheme="minorHAnsi"/>
          <w:vertAlign w:val="subscript"/>
        </w:rPr>
        <w:t>top</w:t>
      </w:r>
      <w:r w:rsidRPr="00DF43FE">
        <w:rPr>
          <w:rFonts w:asciiTheme="minorHAnsi" w:hAnsiTheme="minorHAnsi"/>
        </w:rPr>
        <w:t>=</w:t>
      </w:r>
      <w:r w:rsidR="008C196F" w:rsidRPr="00DF43FE">
        <w:rPr>
          <w:rFonts w:asciiTheme="minorHAnsi" w:hAnsiTheme="minorHAnsi"/>
        </w:rPr>
        <w:t>220 ft</w:t>
      </w:r>
      <w:r w:rsidR="008C196F" w:rsidRPr="00DF43FE">
        <w:rPr>
          <w:rFonts w:asciiTheme="minorHAnsi" w:hAnsiTheme="minorHAnsi"/>
          <w:vertAlign w:val="superscript"/>
        </w:rPr>
        <w:t>2</w:t>
      </w:r>
      <w:r w:rsidRPr="00DF43FE">
        <w:rPr>
          <w:rFonts w:asciiTheme="minorHAnsi" w:hAnsiTheme="minorHAnsi"/>
        </w:rPr>
        <w:t xml:space="preserve"> A</w:t>
      </w:r>
      <w:r w:rsidRPr="00DF43FE">
        <w:rPr>
          <w:rFonts w:asciiTheme="minorHAnsi" w:hAnsiTheme="minorHAnsi"/>
          <w:vertAlign w:val="subscript"/>
        </w:rPr>
        <w:t>side</w:t>
      </w:r>
      <w:r w:rsidRPr="00DF43FE">
        <w:rPr>
          <w:rFonts w:asciiTheme="minorHAnsi" w:hAnsiTheme="minorHAnsi"/>
        </w:rPr>
        <w:t>=</w:t>
      </w:r>
      <w:r w:rsidR="004B41AD" w:rsidRPr="00DF43FE">
        <w:rPr>
          <w:rFonts w:asciiTheme="minorHAnsi" w:hAnsiTheme="minorHAnsi"/>
        </w:rPr>
        <w:t>198.1 ft</w:t>
      </w:r>
      <w:r w:rsidR="004B41AD" w:rsidRPr="00DF43FE">
        <w:rPr>
          <w:rFonts w:asciiTheme="minorHAnsi" w:hAnsiTheme="minorHAnsi"/>
          <w:vertAlign w:val="superscript"/>
        </w:rPr>
        <w:t>2</w:t>
      </w:r>
    </w:p>
    <w:p w14:paraId="65E943E0" w14:textId="550AC139" w:rsidR="002A47F2" w:rsidRPr="00DF43FE" w:rsidRDefault="002A47F2" w:rsidP="007B2C47">
      <w:pPr>
        <w:rPr>
          <w:rStyle w:val="s1"/>
          <w:rFonts w:asciiTheme="minorHAnsi" w:hAnsiTheme="minorHAnsi"/>
        </w:rPr>
      </w:pPr>
      <w:r w:rsidRPr="00DF43FE">
        <w:rPr>
          <w:rStyle w:val="s1"/>
          <w:rFonts w:asciiTheme="minorHAnsi" w:hAnsiTheme="minorHAnsi"/>
        </w:rPr>
        <w:t>Wetted Area</w:t>
      </w:r>
      <w:r w:rsidR="00930430" w:rsidRPr="00DF43FE">
        <w:rPr>
          <w:rStyle w:val="s1"/>
          <w:rFonts w:asciiTheme="minorHAnsi" w:hAnsiTheme="minorHAnsi"/>
        </w:rPr>
        <w:t xml:space="preserve"> ~</w:t>
      </w:r>
      <w:r w:rsidRPr="00DF43FE">
        <w:rPr>
          <w:rStyle w:val="s1"/>
          <w:rFonts w:asciiTheme="minorHAnsi" w:hAnsiTheme="minorHAnsi"/>
        </w:rPr>
        <w:t xml:space="preserve"> 220*2+198.1*2=836.2 ft</w:t>
      </w:r>
      <w:r w:rsidRPr="00DF43FE">
        <w:rPr>
          <w:rStyle w:val="s1"/>
          <w:rFonts w:asciiTheme="minorHAnsi" w:hAnsiTheme="minorHAnsi"/>
          <w:vertAlign w:val="superscript"/>
        </w:rPr>
        <w:t>2</w:t>
      </w:r>
    </w:p>
    <w:p w14:paraId="40DDD40C" w14:textId="77777777" w:rsidR="002A47F2" w:rsidRPr="002877A3" w:rsidRDefault="002A47F2" w:rsidP="007B2C47">
      <w:pPr>
        <w:rPr>
          <w:rStyle w:val="s1"/>
          <w:rFonts w:asciiTheme="minorHAnsi" w:hAnsiTheme="minorHAnsi"/>
          <w:sz w:val="28"/>
          <w:szCs w:val="28"/>
        </w:rPr>
      </w:pPr>
    </w:p>
    <w:p w14:paraId="52F0E522" w14:textId="45A07D38" w:rsidR="004B41AD" w:rsidRPr="002877A3" w:rsidRDefault="001C74D9" w:rsidP="001834FB">
      <w:pPr>
        <w:outlineLvl w:val="0"/>
        <w:rPr>
          <w:rStyle w:val="s1"/>
          <w:rFonts w:asciiTheme="minorHAnsi" w:hAnsiTheme="minorHAnsi"/>
          <w:sz w:val="28"/>
          <w:szCs w:val="28"/>
        </w:rPr>
      </w:pPr>
      <w:r w:rsidRPr="002877A3">
        <w:rPr>
          <w:rStyle w:val="s1"/>
          <w:rFonts w:asciiTheme="minorHAnsi" w:hAnsiTheme="minorHAnsi"/>
          <w:sz w:val="28"/>
          <w:szCs w:val="28"/>
        </w:rPr>
        <w:t>Wetted Area of tail</w:t>
      </w:r>
    </w:p>
    <w:p w14:paraId="2E8808E6" w14:textId="77777777" w:rsidR="002877A3" w:rsidRDefault="002877A3" w:rsidP="007B2C47">
      <w:pPr>
        <w:rPr>
          <w:rFonts w:asciiTheme="minorHAnsi" w:hAnsiTheme="minorHAnsi"/>
        </w:rPr>
      </w:pPr>
    </w:p>
    <w:p w14:paraId="7B10913B" w14:textId="61E6273F" w:rsidR="001C74D9" w:rsidRPr="00DF43FE" w:rsidRDefault="001C74D9" w:rsidP="007B2C47">
      <w:pPr>
        <w:rPr>
          <w:rFonts w:asciiTheme="minorHAnsi" w:hAnsiTheme="minorHAnsi"/>
        </w:rPr>
      </w:pPr>
      <w:r w:rsidRPr="00DF43FE">
        <w:rPr>
          <w:rFonts w:asciiTheme="minorHAnsi" w:hAnsiTheme="minorHAnsi"/>
        </w:rPr>
        <w:t>S</w:t>
      </w:r>
      <w:r w:rsidRPr="00DF43FE">
        <w:rPr>
          <w:rFonts w:asciiTheme="minorHAnsi" w:hAnsiTheme="minorHAnsi"/>
          <w:vertAlign w:val="subscript"/>
        </w:rPr>
        <w:t>VT</w:t>
      </w:r>
      <w:r w:rsidRPr="00DF43FE">
        <w:rPr>
          <w:rFonts w:asciiTheme="minorHAnsi" w:hAnsiTheme="minorHAnsi"/>
        </w:rPr>
        <w:t>+ S</w:t>
      </w:r>
      <w:r w:rsidRPr="00DF43FE">
        <w:rPr>
          <w:rFonts w:asciiTheme="minorHAnsi" w:hAnsiTheme="minorHAnsi"/>
          <w:vertAlign w:val="subscript"/>
        </w:rPr>
        <w:t>HT</w:t>
      </w:r>
      <w:r w:rsidRPr="00DF43FE">
        <w:rPr>
          <w:rFonts w:asciiTheme="minorHAnsi" w:hAnsiTheme="minorHAnsi"/>
        </w:rPr>
        <w:t>=95.63ft</w:t>
      </w:r>
      <w:r w:rsidRPr="00DF43FE">
        <w:rPr>
          <w:rFonts w:asciiTheme="minorHAnsi" w:hAnsiTheme="minorHAnsi"/>
          <w:vertAlign w:val="superscript"/>
        </w:rPr>
        <w:t>2</w:t>
      </w:r>
      <w:r w:rsidRPr="00DF43FE">
        <w:rPr>
          <w:rFonts w:asciiTheme="minorHAnsi" w:hAnsiTheme="minorHAnsi"/>
        </w:rPr>
        <w:t xml:space="preserve">, </w:t>
      </w:r>
    </w:p>
    <w:p w14:paraId="17E18723" w14:textId="333DD38B" w:rsidR="001C74D9" w:rsidRPr="00DF43FE" w:rsidRDefault="001834FB" w:rsidP="001C74D9">
      <w:pPr>
        <w:rPr>
          <w:rFonts w:asciiTheme="minorHAnsi" w:hAnsiTheme="minorHAnsi"/>
          <w:vertAlign w:val="superscript"/>
        </w:rPr>
      </w:pPr>
      <m:oMath>
        <m:sSub>
          <m:sSubPr>
            <m:ctrlPr>
              <w:rPr>
                <w:rFonts w:ascii="Cambria Math" w:hAnsi="Cambria Math"/>
                <w:i/>
              </w:rPr>
            </m:ctrlPr>
          </m:sSubPr>
          <m:e>
            <m:r>
              <w:rPr>
                <w:rFonts w:ascii="Cambria Math" w:hAnsi="Cambria Math"/>
              </w:rPr>
              <m:t>S</m:t>
            </m:r>
          </m:e>
          <m:sub>
            <m:r>
              <w:rPr>
                <w:rFonts w:ascii="Cambria Math" w:hAnsi="Cambria Math"/>
              </w:rPr>
              <m:t>wet</m:t>
            </m:r>
          </m:sub>
        </m:sSub>
        <m:r>
          <w:rPr>
            <w:rFonts w:ascii="Cambria Math" w:hAnsi="Cambria Math"/>
          </w:rPr>
          <m:t>=95.63</m:t>
        </m:r>
        <m:d>
          <m:dPr>
            <m:ctrlPr>
              <w:rPr>
                <w:rFonts w:ascii="Cambria Math" w:hAnsi="Cambria Math"/>
                <w:i/>
              </w:rPr>
            </m:ctrlPr>
          </m:dPr>
          <m:e>
            <m:r>
              <w:rPr>
                <w:rFonts w:ascii="Cambria Math" w:hAnsi="Cambria Math"/>
              </w:rPr>
              <m:t>1.977+0.52</m:t>
            </m:r>
            <m:d>
              <m:dPr>
                <m:ctrlPr>
                  <w:rPr>
                    <w:rFonts w:ascii="Cambria Math" w:hAnsi="Cambria Math"/>
                    <w:i/>
                  </w:rPr>
                </m:ctrlPr>
              </m:dPr>
              <m:e>
                <m:r>
                  <w:rPr>
                    <w:rFonts w:ascii="Cambria Math" w:hAnsi="Cambria Math"/>
                  </w:rPr>
                  <m:t>0.15</m:t>
                </m:r>
              </m:e>
            </m:d>
          </m:e>
        </m:d>
        <m:r>
          <w:rPr>
            <w:rFonts w:ascii="Cambria Math" w:hAnsi="Cambria Math"/>
          </w:rPr>
          <m:t>=</m:t>
        </m:r>
      </m:oMath>
      <w:r w:rsidR="001C74D9" w:rsidRPr="00DF43FE">
        <w:rPr>
          <w:rFonts w:asciiTheme="minorHAnsi" w:hAnsiTheme="minorHAnsi"/>
        </w:rPr>
        <w:t xml:space="preserve"> </w:t>
      </w:r>
      <w:r w:rsidR="002A47F2" w:rsidRPr="00DF43FE">
        <w:rPr>
          <w:rFonts w:asciiTheme="minorHAnsi" w:hAnsiTheme="minorHAnsi"/>
        </w:rPr>
        <w:t>196.5</w:t>
      </w:r>
      <w:r w:rsidR="001C74D9" w:rsidRPr="00DF43FE">
        <w:rPr>
          <w:rFonts w:asciiTheme="minorHAnsi" w:hAnsiTheme="minorHAnsi"/>
        </w:rPr>
        <w:t xml:space="preserve"> ft</w:t>
      </w:r>
      <w:r w:rsidR="001C74D9" w:rsidRPr="00DF43FE">
        <w:rPr>
          <w:rFonts w:asciiTheme="minorHAnsi" w:hAnsiTheme="minorHAnsi"/>
          <w:vertAlign w:val="superscript"/>
        </w:rPr>
        <w:t>2</w:t>
      </w:r>
    </w:p>
    <w:p w14:paraId="2F9C3D1E" w14:textId="77777777" w:rsidR="001C74D9" w:rsidRPr="00DF43FE" w:rsidRDefault="001C74D9" w:rsidP="007B2C47">
      <w:pPr>
        <w:rPr>
          <w:rStyle w:val="s1"/>
          <w:rFonts w:asciiTheme="minorHAnsi" w:hAnsiTheme="minorHAnsi"/>
        </w:rPr>
      </w:pPr>
    </w:p>
    <w:p w14:paraId="38F09FB1" w14:textId="1B5F952C" w:rsidR="001C74D9" w:rsidRPr="002877A3" w:rsidRDefault="001C74D9" w:rsidP="001834FB">
      <w:pPr>
        <w:outlineLvl w:val="0"/>
        <w:rPr>
          <w:rFonts w:asciiTheme="minorHAnsi" w:hAnsiTheme="minorHAnsi"/>
          <w:sz w:val="28"/>
          <w:szCs w:val="28"/>
        </w:rPr>
      </w:pPr>
      <w:r w:rsidRPr="002877A3">
        <w:rPr>
          <w:rStyle w:val="s1"/>
          <w:rFonts w:asciiTheme="minorHAnsi" w:hAnsiTheme="minorHAnsi"/>
          <w:sz w:val="28"/>
          <w:szCs w:val="28"/>
        </w:rPr>
        <w:t>Wetted volume of fuselage</w:t>
      </w:r>
    </w:p>
    <w:p w14:paraId="33CA1A86" w14:textId="77777777" w:rsidR="002877A3" w:rsidRDefault="002877A3" w:rsidP="004B41AD">
      <w:pPr>
        <w:rPr>
          <w:rFonts w:asciiTheme="minorHAnsi" w:hAnsiTheme="minorHAnsi"/>
        </w:rPr>
      </w:pPr>
    </w:p>
    <w:p w14:paraId="2C313D0B" w14:textId="6C4AE03D" w:rsidR="00660999" w:rsidRPr="00DF43FE" w:rsidRDefault="004B41AD" w:rsidP="004B41AD">
      <w:pPr>
        <w:rPr>
          <w:rFonts w:asciiTheme="minorHAnsi" w:hAnsiTheme="minorHAnsi"/>
        </w:rPr>
      </w:pPr>
      <w:r w:rsidRPr="00DF43FE">
        <w:rPr>
          <w:rFonts w:asciiTheme="minorHAnsi" w:hAnsiTheme="minorHAnsi"/>
        </w:rPr>
        <w:t>Wetted volume ~</w:t>
      </w:r>
      <w:r w:rsidR="00146526" w:rsidRPr="00DF43FE">
        <w:rPr>
          <w:rFonts w:asciiTheme="minorHAnsi" w:hAnsiTheme="minorHAnsi"/>
        </w:rPr>
        <w:t xml:space="preserve"> 3.4 (A</w:t>
      </w:r>
      <w:r w:rsidR="00146526" w:rsidRPr="00DF43FE">
        <w:rPr>
          <w:rFonts w:asciiTheme="minorHAnsi" w:hAnsiTheme="minorHAnsi"/>
          <w:vertAlign w:val="subscript"/>
        </w:rPr>
        <w:t>top</w:t>
      </w:r>
      <w:r w:rsidR="00146526" w:rsidRPr="00DF43FE">
        <w:rPr>
          <w:rFonts w:asciiTheme="minorHAnsi" w:hAnsiTheme="minorHAnsi"/>
        </w:rPr>
        <w:t>) (A</w:t>
      </w:r>
      <w:r w:rsidR="00146526" w:rsidRPr="00DF43FE">
        <w:rPr>
          <w:rFonts w:asciiTheme="minorHAnsi" w:hAnsiTheme="minorHAnsi"/>
          <w:vertAlign w:val="subscript"/>
        </w:rPr>
        <w:t>side</w:t>
      </w:r>
      <w:r w:rsidR="00146526" w:rsidRPr="00DF43FE">
        <w:rPr>
          <w:rFonts w:asciiTheme="minorHAnsi" w:hAnsiTheme="minorHAnsi"/>
        </w:rPr>
        <w:t>)/4L</w:t>
      </w:r>
      <w:r w:rsidRPr="00DF43FE">
        <w:rPr>
          <w:rFonts w:asciiTheme="minorHAnsi" w:hAnsiTheme="minorHAnsi"/>
        </w:rPr>
        <w:t xml:space="preserve"> =</w:t>
      </w:r>
      <w:r w:rsidR="001C74D9" w:rsidRPr="00DF43FE">
        <w:rPr>
          <w:rFonts w:asciiTheme="minorHAnsi" w:hAnsiTheme="minorHAnsi"/>
        </w:rPr>
        <w:t>967.2 ft</w:t>
      </w:r>
      <w:r w:rsidR="001C74D9" w:rsidRPr="00DF43FE">
        <w:rPr>
          <w:rFonts w:asciiTheme="minorHAnsi" w:hAnsiTheme="minorHAnsi"/>
          <w:vertAlign w:val="superscript"/>
        </w:rPr>
        <w:t>3</w:t>
      </w:r>
    </w:p>
    <w:p w14:paraId="50772471" w14:textId="77777777" w:rsidR="00D16F74" w:rsidRPr="00DF43FE" w:rsidRDefault="00D16F74" w:rsidP="00F22F2F">
      <w:pPr>
        <w:pStyle w:val="p1"/>
        <w:rPr>
          <w:rFonts w:asciiTheme="minorHAnsi" w:hAnsiTheme="minorHAnsi"/>
          <w:sz w:val="24"/>
          <w:szCs w:val="24"/>
        </w:rPr>
      </w:pPr>
    </w:p>
    <w:p w14:paraId="58378CC4" w14:textId="11652F1C" w:rsidR="006B3736" w:rsidRPr="002877A3" w:rsidRDefault="006B3736" w:rsidP="006B3736">
      <w:pPr>
        <w:pStyle w:val="p1"/>
        <w:rPr>
          <w:rFonts w:asciiTheme="minorHAnsi" w:hAnsiTheme="minorHAnsi"/>
          <w:sz w:val="28"/>
          <w:szCs w:val="28"/>
        </w:rPr>
      </w:pPr>
      <w:r w:rsidRPr="002877A3">
        <w:rPr>
          <w:rStyle w:val="s1"/>
          <w:rFonts w:asciiTheme="minorHAnsi" w:hAnsiTheme="minorHAnsi"/>
          <w:sz w:val="28"/>
          <w:szCs w:val="28"/>
        </w:rPr>
        <w:t>Thrust to weight Ratio</w:t>
      </w:r>
    </w:p>
    <w:p w14:paraId="6B685EA5" w14:textId="77777777" w:rsidR="002877A3" w:rsidRDefault="002877A3" w:rsidP="001834FB">
      <w:pPr>
        <w:outlineLvl w:val="0"/>
        <w:rPr>
          <w:rFonts w:asciiTheme="minorHAnsi" w:hAnsiTheme="minorHAnsi"/>
        </w:rPr>
      </w:pPr>
    </w:p>
    <w:p w14:paraId="33F2C36B" w14:textId="77777777" w:rsidR="006B3736" w:rsidRPr="00DF43FE" w:rsidRDefault="006B3736" w:rsidP="001834FB">
      <w:pPr>
        <w:outlineLvl w:val="0"/>
        <w:rPr>
          <w:rFonts w:asciiTheme="minorHAnsi" w:hAnsiTheme="minorHAnsi"/>
        </w:rPr>
      </w:pPr>
      <w:r w:rsidRPr="00DF43FE">
        <w:rPr>
          <w:rFonts w:asciiTheme="minorHAnsi" w:hAnsiTheme="minorHAnsi"/>
        </w:rPr>
        <w:t>For a general aviation varying with speed, P/W</w:t>
      </w:r>
      <w:r w:rsidRPr="00DF43FE">
        <w:rPr>
          <w:rFonts w:asciiTheme="minorHAnsi" w:hAnsiTheme="minorHAnsi"/>
          <w:vertAlign w:val="subscript"/>
        </w:rPr>
        <w:t>0</w:t>
      </w:r>
      <w:r w:rsidRPr="00DF43FE">
        <w:rPr>
          <w:rFonts w:asciiTheme="minorHAnsi" w:hAnsiTheme="minorHAnsi"/>
        </w:rPr>
        <w:t>=a V</w:t>
      </w:r>
      <w:r w:rsidRPr="00DF43FE">
        <w:rPr>
          <w:rFonts w:asciiTheme="minorHAnsi" w:hAnsiTheme="minorHAnsi"/>
          <w:vertAlign w:val="subscript"/>
        </w:rPr>
        <w:t xml:space="preserve">max </w:t>
      </w:r>
      <w:r w:rsidRPr="00DF43FE">
        <w:rPr>
          <w:rFonts w:asciiTheme="minorHAnsi" w:hAnsiTheme="minorHAnsi"/>
          <w:vertAlign w:val="superscript"/>
        </w:rPr>
        <w:t>C</w:t>
      </w:r>
      <w:r w:rsidRPr="00DF43FE">
        <w:rPr>
          <w:rFonts w:asciiTheme="minorHAnsi" w:hAnsiTheme="minorHAnsi"/>
        </w:rPr>
        <w:t xml:space="preserve">, </w:t>
      </w:r>
      <w:proofErr w:type="spellStart"/>
      <w:r w:rsidRPr="00DF43FE">
        <w:rPr>
          <w:rFonts w:asciiTheme="minorHAnsi" w:hAnsiTheme="minorHAnsi"/>
        </w:rPr>
        <w:t>hp</w:t>
      </w:r>
      <w:proofErr w:type="spellEnd"/>
      <w:r w:rsidRPr="00DF43FE">
        <w:rPr>
          <w:rFonts w:asciiTheme="minorHAnsi" w:hAnsiTheme="minorHAnsi"/>
        </w:rPr>
        <w:t>/</w:t>
      </w:r>
      <w:proofErr w:type="spellStart"/>
      <w:r w:rsidRPr="00DF43FE">
        <w:rPr>
          <w:rFonts w:asciiTheme="minorHAnsi" w:hAnsiTheme="minorHAnsi"/>
        </w:rPr>
        <w:t>lb</w:t>
      </w:r>
      <w:proofErr w:type="spellEnd"/>
    </w:p>
    <w:p w14:paraId="033FA1BD" w14:textId="77777777" w:rsidR="006B3736" w:rsidRPr="00DF43FE" w:rsidRDefault="006B3736" w:rsidP="006B3736">
      <w:pPr>
        <w:rPr>
          <w:rFonts w:asciiTheme="minorHAnsi" w:hAnsiTheme="minorHAnsi"/>
        </w:rPr>
      </w:pPr>
      <w:r w:rsidRPr="00DF43FE">
        <w:rPr>
          <w:rFonts w:asciiTheme="minorHAnsi" w:hAnsiTheme="minorHAnsi"/>
        </w:rPr>
        <w:t>(twin propellers), where a=0.036 and c=0.32.</w:t>
      </w:r>
    </w:p>
    <w:p w14:paraId="3B2C762D" w14:textId="77777777" w:rsidR="006B3736" w:rsidRPr="00DF43FE" w:rsidRDefault="006B3736" w:rsidP="006B3736">
      <w:pPr>
        <w:rPr>
          <w:rFonts w:asciiTheme="minorHAnsi" w:hAnsiTheme="minorHAnsi"/>
        </w:rPr>
      </w:pPr>
      <w:r w:rsidRPr="00DF43FE">
        <w:rPr>
          <w:rFonts w:asciiTheme="minorHAnsi" w:hAnsiTheme="minorHAnsi"/>
        </w:rPr>
        <w:t>V</w:t>
      </w:r>
      <w:r w:rsidRPr="00DF43FE">
        <w:rPr>
          <w:rFonts w:asciiTheme="minorHAnsi" w:hAnsiTheme="minorHAnsi"/>
          <w:vertAlign w:val="subscript"/>
        </w:rPr>
        <w:t>max</w:t>
      </w:r>
      <w:r w:rsidRPr="00DF43FE">
        <w:rPr>
          <w:rFonts w:asciiTheme="minorHAnsi" w:hAnsiTheme="minorHAnsi"/>
        </w:rPr>
        <w:t xml:space="preserve"> =270 mph =234.6 kt. P/W=</w:t>
      </w:r>
      <w:proofErr w:type="spellStart"/>
      <w:r w:rsidRPr="00DF43FE">
        <w:rPr>
          <w:rFonts w:asciiTheme="minorHAnsi" w:hAnsiTheme="minorHAnsi"/>
        </w:rPr>
        <w:t>hp</w:t>
      </w:r>
      <w:proofErr w:type="spellEnd"/>
      <w:r w:rsidRPr="00DF43FE">
        <w:rPr>
          <w:rFonts w:asciiTheme="minorHAnsi" w:hAnsiTheme="minorHAnsi"/>
        </w:rPr>
        <w:t>/W=0.206 or W/</w:t>
      </w:r>
      <w:proofErr w:type="spellStart"/>
      <w:r w:rsidRPr="00DF43FE">
        <w:rPr>
          <w:rFonts w:asciiTheme="minorHAnsi" w:hAnsiTheme="minorHAnsi"/>
        </w:rPr>
        <w:t>hp</w:t>
      </w:r>
      <w:proofErr w:type="spellEnd"/>
      <w:r w:rsidRPr="00DF43FE">
        <w:rPr>
          <w:rFonts w:asciiTheme="minorHAnsi" w:hAnsiTheme="minorHAnsi"/>
        </w:rPr>
        <w:t>=4.85.</w:t>
      </w:r>
    </w:p>
    <w:p w14:paraId="0185F2EA" w14:textId="77777777" w:rsidR="006B3736" w:rsidRPr="00DF43FE" w:rsidRDefault="006B3736" w:rsidP="00F22F2F">
      <w:pPr>
        <w:pStyle w:val="p1"/>
        <w:rPr>
          <w:rFonts w:asciiTheme="minorHAnsi" w:hAnsiTheme="minorHAnsi"/>
          <w:sz w:val="24"/>
          <w:szCs w:val="24"/>
        </w:rPr>
      </w:pPr>
    </w:p>
    <w:p w14:paraId="10BB55EA" w14:textId="6311FFF2" w:rsidR="006B3736" w:rsidRPr="002877A3" w:rsidRDefault="002877A3"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Wing Loading</w:t>
      </w:r>
    </w:p>
    <w:p w14:paraId="0D6D8828" w14:textId="77777777" w:rsidR="006B3736" w:rsidRPr="00DF43FE" w:rsidRDefault="006B3736" w:rsidP="00F22F2F">
      <w:pPr>
        <w:pStyle w:val="p1"/>
        <w:rPr>
          <w:rFonts w:asciiTheme="minorHAnsi" w:eastAsia="Times New Roman" w:hAnsiTheme="minorHAnsi"/>
          <w:sz w:val="24"/>
          <w:szCs w:val="24"/>
        </w:rPr>
      </w:pPr>
    </w:p>
    <w:p w14:paraId="71A43278" w14:textId="14BA2C66" w:rsidR="006B3736" w:rsidRPr="00DF43FE" w:rsidRDefault="006B3736" w:rsidP="001834FB">
      <w:pPr>
        <w:pStyle w:val="p1"/>
        <w:outlineLvl w:val="0"/>
        <w:rPr>
          <w:rFonts w:asciiTheme="minorHAnsi" w:hAnsiTheme="minorHAnsi"/>
          <w:sz w:val="24"/>
          <w:szCs w:val="24"/>
        </w:rPr>
      </w:pPr>
      <w:r w:rsidRPr="00DF43FE">
        <w:rPr>
          <w:rFonts w:asciiTheme="minorHAnsi" w:eastAsia="Times New Roman" w:hAnsiTheme="minorHAnsi"/>
          <w:sz w:val="24"/>
          <w:szCs w:val="24"/>
        </w:rPr>
        <w:t>The detailed calculations are discussed in Report #2. We choose the minimum W/S in all calculations. W/S=18.15.</w:t>
      </w:r>
    </w:p>
    <w:p w14:paraId="05BDEB5B" w14:textId="77777777" w:rsidR="00F22F2F" w:rsidRPr="00DF43FE" w:rsidRDefault="00F22F2F" w:rsidP="00F22F2F">
      <w:pPr>
        <w:pStyle w:val="p1"/>
        <w:rPr>
          <w:rFonts w:asciiTheme="minorHAnsi" w:hAnsiTheme="minorHAnsi"/>
          <w:sz w:val="24"/>
          <w:szCs w:val="24"/>
        </w:rPr>
      </w:pPr>
    </w:p>
    <w:p w14:paraId="059C1573" w14:textId="007A62A0" w:rsidR="006B3736" w:rsidRPr="002877A3" w:rsidRDefault="00411773"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Stall Speed</w:t>
      </w:r>
    </w:p>
    <w:p w14:paraId="4494C3C0" w14:textId="77777777" w:rsidR="002877A3" w:rsidRPr="00DF43FE" w:rsidRDefault="002877A3" w:rsidP="001834FB">
      <w:pPr>
        <w:pStyle w:val="p1"/>
        <w:outlineLvl w:val="0"/>
        <w:rPr>
          <w:rStyle w:val="s1"/>
          <w:rFonts w:asciiTheme="minorHAnsi" w:hAnsiTheme="minorHAnsi"/>
          <w:sz w:val="24"/>
          <w:szCs w:val="24"/>
        </w:rPr>
      </w:pPr>
    </w:p>
    <w:p w14:paraId="3F6249F7" w14:textId="79AA5C23" w:rsidR="001B771A" w:rsidRPr="00DF43FE" w:rsidRDefault="001834FB" w:rsidP="001B771A">
      <w:pPr>
        <w:rPr>
          <w:rFonts w:asciiTheme="minorHAnsi" w:hAnsiTheme="minorHAnsi"/>
        </w:rPr>
      </w:pPr>
      <m:oMath>
        <m:sSub>
          <m:sSubPr>
            <m:ctrlPr>
              <w:rPr>
                <w:rFonts w:ascii="Cambria Math" w:hAnsi="Cambria Math"/>
                <w:i/>
              </w:rPr>
            </m:ctrlPr>
          </m:sSubPr>
          <m:e>
            <m:r>
              <w:rPr>
                <w:rFonts w:ascii="Cambria Math" w:hAnsi="Cambria Math"/>
              </w:rPr>
              <m:t>V</m:t>
            </m:r>
          </m:e>
          <m:sub>
            <m:r>
              <w:rPr>
                <w:rFonts w:ascii="Cambria Math" w:hAnsi="Cambria Math"/>
              </w:rPr>
              <m:t>stall</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2mg</m:t>
                </m:r>
              </m:num>
              <m:den>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Lmax</m:t>
                    </m:r>
                  </m:sub>
                </m:sSub>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S</m:t>
                    </m:r>
                  </m:den>
                </m:f>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Lmax</m:t>
                </m:r>
              </m:sub>
            </m:sSub>
            <m:r>
              <w:rPr>
                <w:rFonts w:ascii="Cambria Math" w:hAnsi="Cambria Math"/>
              </w:rPr>
              <m:t>]</m:t>
            </m:r>
            <m:r>
              <m:rPr>
                <m:sty m:val="p"/>
              </m:rPr>
              <w:rPr>
                <w:rFonts w:ascii="Cambria Math" w:hAnsi="Cambria Math"/>
              </w:rPr>
              <m:t xml:space="preserve"> </m:t>
            </m:r>
          </m:e>
          <m:sup>
            <m:r>
              <w:rPr>
                <w:rFonts w:ascii="Cambria Math" w:hAnsi="Cambria Math"/>
              </w:rPr>
              <m:t>1/2</m:t>
            </m:r>
          </m:sup>
        </m:sSup>
        <m:r>
          <w:rPr>
            <w:rFonts w:ascii="Cambria Math" w:eastAsiaTheme="minorEastAsia" w:hAnsi="Cambria Math"/>
          </w:rPr>
          <m:t>=108.5ft/s</m:t>
        </m:r>
      </m:oMath>
      <w:r w:rsidR="001B771A" w:rsidRPr="00DF43FE">
        <w:rPr>
          <w:rFonts w:asciiTheme="minorHAnsi" w:hAnsiTheme="minorHAnsi"/>
        </w:rPr>
        <w:t xml:space="preserve"> =74 mph </w:t>
      </w:r>
    </w:p>
    <w:p w14:paraId="722638E9" w14:textId="77777777" w:rsidR="001B771A" w:rsidRPr="00DF43FE" w:rsidRDefault="001B771A" w:rsidP="00F66F8F">
      <w:pPr>
        <w:pStyle w:val="p1"/>
        <w:rPr>
          <w:rFonts w:asciiTheme="minorHAnsi" w:hAnsiTheme="minorHAnsi"/>
          <w:sz w:val="24"/>
          <w:szCs w:val="24"/>
        </w:rPr>
      </w:pPr>
    </w:p>
    <w:p w14:paraId="5D31FCF7" w14:textId="77777777" w:rsidR="006B3736" w:rsidRPr="002877A3" w:rsidRDefault="006B3736" w:rsidP="001834FB">
      <w:pPr>
        <w:pStyle w:val="p1"/>
        <w:outlineLvl w:val="0"/>
        <w:rPr>
          <w:rFonts w:asciiTheme="minorHAnsi" w:hAnsiTheme="minorHAnsi"/>
          <w:sz w:val="28"/>
          <w:szCs w:val="28"/>
        </w:rPr>
      </w:pPr>
      <w:r w:rsidRPr="002877A3">
        <w:rPr>
          <w:rStyle w:val="s1"/>
          <w:rFonts w:asciiTheme="minorHAnsi" w:hAnsiTheme="minorHAnsi"/>
          <w:sz w:val="28"/>
          <w:szCs w:val="28"/>
        </w:rPr>
        <w:t>Refined TOGW</w:t>
      </w:r>
    </w:p>
    <w:p w14:paraId="692D24C9" w14:textId="77777777" w:rsidR="00F66F8F" w:rsidRPr="00DF43FE" w:rsidRDefault="00F66F8F">
      <w:pPr>
        <w:rPr>
          <w:rFonts w:asciiTheme="minorHAnsi" w:hAnsiTheme="minorHAnsi"/>
        </w:rPr>
      </w:pPr>
    </w:p>
    <w:p w14:paraId="76AB3DAB" w14:textId="77777777" w:rsidR="006B3736" w:rsidRPr="00DF43FE" w:rsidRDefault="006B3736" w:rsidP="006B3736">
      <w:pPr>
        <w:rPr>
          <w:rFonts w:asciiTheme="minorHAnsi" w:hAnsiTheme="minorHAnsi"/>
        </w:rPr>
      </w:pPr>
      <w:r w:rsidRPr="00DF43FE">
        <w:rPr>
          <w:rFonts w:asciiTheme="minorHAnsi" w:hAnsiTheme="minorHAnsi"/>
        </w:rPr>
        <w:t xml:space="preserve">For this </w:t>
      </w:r>
      <w:proofErr w:type="gramStart"/>
      <w:r w:rsidRPr="00DF43FE">
        <w:rPr>
          <w:rFonts w:asciiTheme="minorHAnsi" w:hAnsiTheme="minorHAnsi"/>
        </w:rPr>
        <w:t>twin engine</w:t>
      </w:r>
      <w:proofErr w:type="gramEnd"/>
      <w:r w:rsidRPr="00DF43FE">
        <w:rPr>
          <w:rFonts w:asciiTheme="minorHAnsi" w:hAnsiTheme="minorHAnsi"/>
        </w:rPr>
        <w:t xml:space="preserve"> piston propeller general aviation aircraft, the indices are given as below.</w:t>
      </w:r>
    </w:p>
    <w:p w14:paraId="2269B339" w14:textId="77777777" w:rsidR="006B3736" w:rsidRPr="00DF43FE" w:rsidRDefault="006B3736" w:rsidP="006B3736">
      <w:pPr>
        <w:rPr>
          <w:rFonts w:asciiTheme="minorHAnsi" w:hAnsiTheme="minorHAnsi"/>
        </w:rPr>
      </w:pPr>
      <w:r w:rsidRPr="00DF43FE">
        <w:rPr>
          <w:rFonts w:asciiTheme="minorHAnsi" w:hAnsiTheme="minorHAnsi"/>
        </w:rPr>
        <w:t>a=-0.9, b=1.36, c1=-0.1, c2=0.08, c3=0.45, c4=0.05, c5=0.2</w:t>
      </w:r>
    </w:p>
    <w:p w14:paraId="4C0D4CFA" w14:textId="77777777" w:rsidR="006B3736" w:rsidRPr="00DF43FE" w:rsidRDefault="006B3736" w:rsidP="006B3736">
      <w:pPr>
        <w:rPr>
          <w:rFonts w:asciiTheme="minorHAnsi" w:hAnsiTheme="minorHAnsi"/>
        </w:rPr>
      </w:pPr>
      <w:r w:rsidRPr="00DF43FE">
        <w:rPr>
          <w:rFonts w:asciiTheme="minorHAnsi" w:hAnsiTheme="minorHAnsi"/>
        </w:rPr>
        <w:t>Refined W</w:t>
      </w:r>
      <w:r w:rsidRPr="00DF43FE">
        <w:rPr>
          <w:rFonts w:asciiTheme="minorHAnsi" w:hAnsiTheme="minorHAnsi"/>
          <w:vertAlign w:val="subscript"/>
        </w:rPr>
        <w:t>e</w:t>
      </w:r>
      <w:r w:rsidRPr="00DF43FE">
        <w:rPr>
          <w:rFonts w:asciiTheme="minorHAnsi" w:hAnsiTheme="minorHAnsi"/>
        </w:rPr>
        <w:t>/W</w:t>
      </w:r>
      <w:r w:rsidRPr="00DF43FE">
        <w:rPr>
          <w:rFonts w:asciiTheme="minorHAnsi" w:hAnsiTheme="minorHAnsi"/>
          <w:vertAlign w:val="subscript"/>
        </w:rPr>
        <w:t>0</w:t>
      </w:r>
      <w:r w:rsidRPr="00DF43FE">
        <w:rPr>
          <w:rFonts w:asciiTheme="minorHAnsi" w:hAnsiTheme="minorHAnsi"/>
        </w:rPr>
        <w:t>=0.76.</w:t>
      </w:r>
    </w:p>
    <w:p w14:paraId="354EE04C" w14:textId="77777777" w:rsidR="006B3736" w:rsidRPr="00DF43FE" w:rsidRDefault="006B3736" w:rsidP="006B3736">
      <w:pPr>
        <w:rPr>
          <w:rFonts w:asciiTheme="minorHAnsi" w:hAnsiTheme="minorHAnsi"/>
        </w:rPr>
      </w:pPr>
      <w:r w:rsidRPr="00DF43FE">
        <w:rPr>
          <w:rFonts w:asciiTheme="minorHAnsi" w:hAnsiTheme="minorHAnsi"/>
        </w:rPr>
        <w:t>Refined (L/</w:t>
      </w:r>
      <w:proofErr w:type="gramStart"/>
      <w:r w:rsidRPr="00DF43FE">
        <w:rPr>
          <w:rFonts w:asciiTheme="minorHAnsi" w:hAnsiTheme="minorHAnsi"/>
        </w:rPr>
        <w:t>D)</w:t>
      </w:r>
      <w:r w:rsidRPr="00DF43FE">
        <w:rPr>
          <w:rFonts w:asciiTheme="minorHAnsi" w:hAnsiTheme="minorHAnsi"/>
          <w:vertAlign w:val="subscript"/>
        </w:rPr>
        <w:t>cruise</w:t>
      </w:r>
      <w:proofErr w:type="gramEnd"/>
      <w:r w:rsidRPr="00DF43FE">
        <w:rPr>
          <w:rFonts w:asciiTheme="minorHAnsi" w:hAnsiTheme="minorHAnsi"/>
        </w:rPr>
        <w:t>=17.72 and (L/D)</w:t>
      </w:r>
      <w:r w:rsidRPr="00DF43FE">
        <w:rPr>
          <w:rFonts w:asciiTheme="minorHAnsi" w:hAnsiTheme="minorHAnsi"/>
          <w:vertAlign w:val="subscript"/>
        </w:rPr>
        <w:t>loiter</w:t>
      </w:r>
      <w:r w:rsidRPr="00DF43FE">
        <w:rPr>
          <w:rFonts w:asciiTheme="minorHAnsi" w:hAnsiTheme="minorHAnsi"/>
        </w:rPr>
        <w:t>=17.70</w:t>
      </w:r>
    </w:p>
    <w:p w14:paraId="2DFF9668" w14:textId="77777777" w:rsidR="006B3736" w:rsidRPr="00DF43FE" w:rsidRDefault="006B3736" w:rsidP="006B3736">
      <w:pPr>
        <w:rPr>
          <w:rFonts w:asciiTheme="minorHAnsi" w:hAnsiTheme="minorHAnsi"/>
        </w:rPr>
      </w:pPr>
      <w:r w:rsidRPr="00DF43FE">
        <w:rPr>
          <w:rFonts w:asciiTheme="minorHAnsi" w:hAnsiTheme="minorHAnsi"/>
        </w:rPr>
        <w:t>Then recalculate the mission with refined L/D.</w:t>
      </w:r>
    </w:p>
    <w:p w14:paraId="4139E29B" w14:textId="77777777" w:rsidR="006B3736" w:rsidRPr="00DF43FE" w:rsidRDefault="006B3736" w:rsidP="006B3736">
      <w:pPr>
        <w:rPr>
          <w:rFonts w:asciiTheme="minorHAnsi" w:hAnsiTheme="minorHAnsi"/>
        </w:rPr>
      </w:pPr>
      <w:r w:rsidRPr="00DF43FE">
        <w:rPr>
          <w:rFonts w:asciiTheme="minorHAnsi" w:hAnsiTheme="minorHAnsi"/>
        </w:rPr>
        <w:t>We will get W</w:t>
      </w:r>
      <w:r w:rsidRPr="00DF43FE">
        <w:rPr>
          <w:rFonts w:asciiTheme="minorHAnsi" w:hAnsiTheme="minorHAnsi"/>
          <w:vertAlign w:val="subscript"/>
        </w:rPr>
        <w:t>3</w:t>
      </w:r>
      <w:r w:rsidRPr="00DF43FE">
        <w:rPr>
          <w:rFonts w:asciiTheme="minorHAnsi" w:hAnsiTheme="minorHAnsi"/>
        </w:rPr>
        <w:t>/W</w:t>
      </w:r>
      <w:r w:rsidRPr="00DF43FE">
        <w:rPr>
          <w:rFonts w:asciiTheme="minorHAnsi" w:hAnsiTheme="minorHAnsi"/>
          <w:vertAlign w:val="subscript"/>
        </w:rPr>
        <w:t>2</w:t>
      </w:r>
      <w:r w:rsidRPr="00DF43FE">
        <w:rPr>
          <w:rFonts w:asciiTheme="minorHAnsi" w:hAnsiTheme="minorHAnsi"/>
        </w:rPr>
        <w:t>= W</w:t>
      </w:r>
      <w:r w:rsidRPr="00DF43FE">
        <w:rPr>
          <w:rFonts w:asciiTheme="minorHAnsi" w:hAnsiTheme="minorHAnsi"/>
          <w:vertAlign w:val="subscript"/>
        </w:rPr>
        <w:t>5</w:t>
      </w:r>
      <w:r w:rsidRPr="00DF43FE">
        <w:rPr>
          <w:rFonts w:asciiTheme="minorHAnsi" w:hAnsiTheme="minorHAnsi"/>
        </w:rPr>
        <w:t>/W</w:t>
      </w:r>
      <w:r w:rsidRPr="00DF43FE">
        <w:rPr>
          <w:rFonts w:asciiTheme="minorHAnsi" w:hAnsiTheme="minorHAnsi"/>
          <w:vertAlign w:val="subscript"/>
        </w:rPr>
        <w:t>4</w:t>
      </w:r>
      <w:r w:rsidRPr="00DF43FE">
        <w:rPr>
          <w:rFonts w:asciiTheme="minorHAnsi" w:hAnsiTheme="minorHAnsi"/>
        </w:rPr>
        <w:t>=0.994 and W</w:t>
      </w:r>
      <w:r w:rsidRPr="00DF43FE">
        <w:rPr>
          <w:rFonts w:asciiTheme="minorHAnsi" w:hAnsiTheme="minorHAnsi"/>
          <w:vertAlign w:val="subscript"/>
        </w:rPr>
        <w:t>4</w:t>
      </w:r>
      <w:r w:rsidRPr="00DF43FE">
        <w:rPr>
          <w:rFonts w:asciiTheme="minorHAnsi" w:hAnsiTheme="minorHAnsi"/>
        </w:rPr>
        <w:t>/W</w:t>
      </w:r>
      <w:r w:rsidRPr="00DF43FE">
        <w:rPr>
          <w:rFonts w:asciiTheme="minorHAnsi" w:hAnsiTheme="minorHAnsi"/>
          <w:vertAlign w:val="subscript"/>
        </w:rPr>
        <w:t>3</w:t>
      </w:r>
      <w:r w:rsidRPr="00DF43FE">
        <w:rPr>
          <w:rFonts w:asciiTheme="minorHAnsi" w:hAnsiTheme="minorHAnsi"/>
        </w:rPr>
        <w:t>=0.922.</w:t>
      </w:r>
    </w:p>
    <w:p w14:paraId="64B73171" w14:textId="77777777" w:rsidR="006B3736" w:rsidRPr="00DF43FE" w:rsidRDefault="006B3736" w:rsidP="006B3736">
      <w:pPr>
        <w:rPr>
          <w:rFonts w:asciiTheme="minorHAnsi" w:hAnsiTheme="minorHAnsi"/>
        </w:rPr>
      </w:pPr>
      <w:r w:rsidRPr="00DF43FE">
        <w:rPr>
          <w:rFonts w:asciiTheme="minorHAnsi" w:hAnsiTheme="minorHAnsi"/>
        </w:rPr>
        <w:t>Finally, W</w:t>
      </w:r>
      <w:r w:rsidRPr="00DF43FE">
        <w:rPr>
          <w:rFonts w:asciiTheme="minorHAnsi" w:hAnsiTheme="minorHAnsi"/>
          <w:vertAlign w:val="subscript"/>
        </w:rPr>
        <w:t>6</w:t>
      </w:r>
      <w:r w:rsidRPr="00DF43FE">
        <w:rPr>
          <w:rFonts w:asciiTheme="minorHAnsi" w:hAnsiTheme="minorHAnsi"/>
        </w:rPr>
        <w:t>/W</w:t>
      </w:r>
      <w:r w:rsidRPr="00DF43FE">
        <w:rPr>
          <w:rFonts w:asciiTheme="minorHAnsi" w:hAnsiTheme="minorHAnsi"/>
          <w:vertAlign w:val="subscript"/>
        </w:rPr>
        <w:t>0</w:t>
      </w:r>
      <w:r w:rsidRPr="00DF43FE">
        <w:rPr>
          <w:rFonts w:asciiTheme="minorHAnsi" w:hAnsiTheme="minorHAnsi"/>
        </w:rPr>
        <w:t>=0.866 and refined W</w:t>
      </w:r>
      <w:r w:rsidRPr="00DF43FE">
        <w:rPr>
          <w:rFonts w:asciiTheme="minorHAnsi" w:hAnsiTheme="minorHAnsi"/>
          <w:vertAlign w:val="subscript"/>
        </w:rPr>
        <w:t>0</w:t>
      </w:r>
      <w:r w:rsidRPr="00DF43FE">
        <w:rPr>
          <w:rFonts w:asciiTheme="minorHAnsi" w:hAnsiTheme="minorHAnsi"/>
        </w:rPr>
        <w:t xml:space="preserve">=8402 </w:t>
      </w:r>
      <w:proofErr w:type="spellStart"/>
      <w:r w:rsidRPr="00DF43FE">
        <w:rPr>
          <w:rFonts w:asciiTheme="minorHAnsi" w:hAnsiTheme="minorHAnsi"/>
        </w:rPr>
        <w:t>lb</w:t>
      </w:r>
      <w:proofErr w:type="spellEnd"/>
    </w:p>
    <w:p w14:paraId="2B805E37" w14:textId="77777777" w:rsidR="006B3736" w:rsidRPr="00DF43FE" w:rsidRDefault="006B3736">
      <w:pPr>
        <w:rPr>
          <w:rFonts w:asciiTheme="minorHAnsi" w:hAnsiTheme="minorHAnsi"/>
        </w:rPr>
      </w:pPr>
    </w:p>
    <w:p w14:paraId="33E66924" w14:textId="71A9ECA0" w:rsidR="006B3736" w:rsidRPr="002877A3" w:rsidRDefault="006B3736" w:rsidP="006B3736">
      <w:pPr>
        <w:pStyle w:val="p1"/>
        <w:rPr>
          <w:rFonts w:asciiTheme="minorHAnsi" w:hAnsiTheme="minorHAnsi"/>
          <w:sz w:val="28"/>
          <w:szCs w:val="28"/>
        </w:rPr>
      </w:pPr>
      <w:r w:rsidRPr="002877A3">
        <w:rPr>
          <w:rStyle w:val="s1"/>
          <w:rFonts w:asciiTheme="minorHAnsi" w:hAnsiTheme="minorHAnsi"/>
          <w:sz w:val="28"/>
          <w:szCs w:val="28"/>
        </w:rPr>
        <w:t>Load paths on fuselage and wing with sketches</w:t>
      </w:r>
    </w:p>
    <w:p w14:paraId="62F0B3C9" w14:textId="045D94DA" w:rsidR="006B3736" w:rsidRDefault="006B3736">
      <w:pPr>
        <w:rPr>
          <w:rFonts w:asciiTheme="minorHAnsi" w:hAnsiTheme="minorHAnsi"/>
        </w:rPr>
      </w:pPr>
    </w:p>
    <w:p w14:paraId="3EC09B2F" w14:textId="566812E6" w:rsidR="00101459" w:rsidRPr="00DF43FE" w:rsidRDefault="00101459">
      <w:pPr>
        <w:rPr>
          <w:rFonts w:asciiTheme="minorHAnsi" w:hAnsiTheme="minorHAnsi"/>
        </w:rPr>
      </w:pPr>
      <w:r>
        <w:rPr>
          <w:rFonts w:asciiTheme="minorHAnsi" w:hAnsiTheme="minorHAnsi"/>
        </w:rPr>
        <w:t>See appendix 2.</w:t>
      </w:r>
    </w:p>
    <w:p w14:paraId="7D744970" w14:textId="77777777" w:rsidR="00ED786F" w:rsidRPr="00DF43FE" w:rsidRDefault="00ED786F">
      <w:pPr>
        <w:rPr>
          <w:rFonts w:asciiTheme="minorHAnsi" w:hAnsiTheme="minorHAnsi"/>
        </w:rPr>
      </w:pPr>
    </w:p>
    <w:p w14:paraId="1A26789D" w14:textId="77777777" w:rsidR="002877A3" w:rsidRDefault="002877A3" w:rsidP="001834FB">
      <w:pPr>
        <w:pStyle w:val="p1"/>
        <w:outlineLvl w:val="0"/>
        <w:rPr>
          <w:rStyle w:val="s1"/>
          <w:rFonts w:asciiTheme="minorHAnsi" w:hAnsiTheme="minorHAnsi"/>
          <w:sz w:val="24"/>
          <w:szCs w:val="24"/>
        </w:rPr>
      </w:pPr>
    </w:p>
    <w:p w14:paraId="744786B9" w14:textId="77777777" w:rsidR="00ED786F" w:rsidRPr="002877A3" w:rsidRDefault="00ED786F" w:rsidP="001834FB">
      <w:pPr>
        <w:pStyle w:val="p1"/>
        <w:outlineLvl w:val="0"/>
        <w:rPr>
          <w:rFonts w:asciiTheme="minorHAnsi" w:hAnsiTheme="minorHAnsi"/>
          <w:sz w:val="28"/>
          <w:szCs w:val="28"/>
        </w:rPr>
      </w:pPr>
      <w:r w:rsidRPr="002877A3">
        <w:rPr>
          <w:rStyle w:val="s1"/>
          <w:rFonts w:asciiTheme="minorHAnsi" w:hAnsiTheme="minorHAnsi"/>
          <w:sz w:val="28"/>
          <w:szCs w:val="28"/>
        </w:rPr>
        <w:t xml:space="preserve">Crew station details/ if it is </w:t>
      </w:r>
      <w:proofErr w:type="spellStart"/>
      <w:r w:rsidRPr="002877A3">
        <w:rPr>
          <w:rStyle w:val="s1"/>
          <w:rFonts w:asciiTheme="minorHAnsi" w:hAnsiTheme="minorHAnsi"/>
          <w:sz w:val="28"/>
          <w:szCs w:val="28"/>
        </w:rPr>
        <w:t>uav</w:t>
      </w:r>
      <w:proofErr w:type="spellEnd"/>
      <w:r w:rsidRPr="002877A3">
        <w:rPr>
          <w:rStyle w:val="s1"/>
          <w:rFonts w:asciiTheme="minorHAnsi" w:hAnsiTheme="minorHAnsi"/>
          <w:sz w:val="28"/>
          <w:szCs w:val="28"/>
        </w:rPr>
        <w:t xml:space="preserve"> give details of automatic control equipment</w:t>
      </w:r>
    </w:p>
    <w:p w14:paraId="50EDED09" w14:textId="77777777" w:rsidR="002877A3" w:rsidRDefault="002877A3" w:rsidP="00ED786F">
      <w:pPr>
        <w:rPr>
          <w:rFonts w:asciiTheme="minorHAnsi" w:hAnsiTheme="minorHAnsi"/>
        </w:rPr>
      </w:pPr>
    </w:p>
    <w:p w14:paraId="1942EF95" w14:textId="3D6C2103" w:rsidR="00ED786F" w:rsidRPr="00DF43FE" w:rsidRDefault="00ED786F" w:rsidP="00ED786F">
      <w:pPr>
        <w:rPr>
          <w:rFonts w:asciiTheme="minorHAnsi" w:hAnsiTheme="minorHAnsi"/>
        </w:rPr>
      </w:pPr>
      <w:r w:rsidRPr="00DF43FE">
        <w:rPr>
          <w:rFonts w:asciiTheme="minorHAnsi" w:hAnsiTheme="minorHAnsi"/>
        </w:rPr>
        <w:t xml:space="preserve">This is not designed to be a UAV. Since there are two pilots in the cockpit, 100” width is usually used. The fuselage is wide enough for the pilots and equipment inside cockpit. The </w:t>
      </w:r>
      <w:proofErr w:type="spellStart"/>
      <w:r w:rsidRPr="00DF43FE">
        <w:rPr>
          <w:rFonts w:asciiTheme="minorHAnsi" w:hAnsiTheme="minorHAnsi"/>
        </w:rPr>
        <w:t>overnose</w:t>
      </w:r>
      <w:proofErr w:type="spellEnd"/>
      <w:r w:rsidRPr="00DF43FE">
        <w:rPr>
          <w:rFonts w:asciiTheme="minorHAnsi" w:hAnsiTheme="minorHAnsi"/>
        </w:rPr>
        <w:t xml:space="preserve"> angle will be 5 degrees because it is a general aviation plane.</w:t>
      </w:r>
    </w:p>
    <w:p w14:paraId="713247E5" w14:textId="77777777" w:rsidR="00ED786F" w:rsidRPr="00DF43FE" w:rsidRDefault="00ED786F">
      <w:pPr>
        <w:rPr>
          <w:rFonts w:asciiTheme="minorHAnsi" w:hAnsiTheme="minorHAnsi"/>
        </w:rPr>
      </w:pPr>
    </w:p>
    <w:p w14:paraId="3DCCEE66" w14:textId="72AEC311" w:rsidR="00ED786F" w:rsidRPr="002877A3" w:rsidRDefault="00ED786F"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Design of the fuselage section for technicians</w:t>
      </w:r>
    </w:p>
    <w:p w14:paraId="52AB4F7B" w14:textId="77777777" w:rsidR="002877A3" w:rsidRDefault="002877A3" w:rsidP="00ED786F">
      <w:pPr>
        <w:rPr>
          <w:rFonts w:asciiTheme="minorHAnsi" w:hAnsiTheme="minorHAnsi"/>
        </w:rPr>
      </w:pPr>
    </w:p>
    <w:p w14:paraId="16D941DD" w14:textId="444334E1" w:rsidR="00ED786F" w:rsidRPr="00DF43FE" w:rsidRDefault="00ED786F" w:rsidP="00ED786F">
      <w:pPr>
        <w:rPr>
          <w:rFonts w:asciiTheme="minorHAnsi" w:hAnsiTheme="minorHAnsi"/>
        </w:rPr>
      </w:pPr>
      <w:r w:rsidRPr="00DF43FE">
        <w:rPr>
          <w:rFonts w:asciiTheme="minorHAnsi" w:hAnsiTheme="minorHAnsi"/>
        </w:rPr>
        <w:t xml:space="preserve">There </w:t>
      </w:r>
      <w:proofErr w:type="gramStart"/>
      <w:r w:rsidRPr="00DF43FE">
        <w:rPr>
          <w:rFonts w:asciiTheme="minorHAnsi" w:hAnsiTheme="minorHAnsi"/>
        </w:rPr>
        <w:t>are</w:t>
      </w:r>
      <w:proofErr w:type="gramEnd"/>
      <w:r w:rsidRPr="00DF43FE">
        <w:rPr>
          <w:rFonts w:asciiTheme="minorHAnsi" w:hAnsiTheme="minorHAnsi"/>
        </w:rPr>
        <w:t xml:space="preserve"> only one engineer needed for the mission. We will place two seats for other special occasion. The seats will be </w:t>
      </w:r>
      <w:r w:rsidR="00827EE9" w:rsidRPr="00DF43FE">
        <w:rPr>
          <w:rFonts w:asciiTheme="minorHAnsi" w:hAnsiTheme="minorHAnsi"/>
        </w:rPr>
        <w:t>at the headmost</w:t>
      </w:r>
      <w:r w:rsidRPr="00DF43FE">
        <w:rPr>
          <w:rFonts w:asciiTheme="minorHAnsi" w:hAnsiTheme="minorHAnsi"/>
        </w:rPr>
        <w:t xml:space="preserve"> of the </w:t>
      </w:r>
      <w:r w:rsidR="00827EE9" w:rsidRPr="00DF43FE">
        <w:rPr>
          <w:rFonts w:asciiTheme="minorHAnsi" w:hAnsiTheme="minorHAnsi"/>
        </w:rPr>
        <w:t xml:space="preserve">pressurized cargo area. </w:t>
      </w:r>
      <w:proofErr w:type="gramStart"/>
      <w:r w:rsidR="00827EE9" w:rsidRPr="00DF43FE">
        <w:rPr>
          <w:rFonts w:asciiTheme="minorHAnsi" w:hAnsiTheme="minorHAnsi"/>
        </w:rPr>
        <w:t>So</w:t>
      </w:r>
      <w:proofErr w:type="gramEnd"/>
      <w:r w:rsidR="00827EE9" w:rsidRPr="00DF43FE">
        <w:rPr>
          <w:rFonts w:asciiTheme="minorHAnsi" w:hAnsiTheme="minorHAnsi"/>
        </w:rPr>
        <w:t xml:space="preserve"> no special fuselage will be applied at this section.</w:t>
      </w:r>
    </w:p>
    <w:p w14:paraId="61507833" w14:textId="77777777" w:rsidR="00827EE9" w:rsidRPr="002877A3" w:rsidRDefault="00827EE9" w:rsidP="00ED786F">
      <w:pPr>
        <w:rPr>
          <w:rFonts w:asciiTheme="minorHAnsi" w:hAnsiTheme="minorHAnsi"/>
          <w:sz w:val="28"/>
          <w:szCs w:val="28"/>
        </w:rPr>
      </w:pPr>
    </w:p>
    <w:p w14:paraId="6AF722DA" w14:textId="6679B145" w:rsidR="00827EE9" w:rsidRPr="002877A3" w:rsidRDefault="002877A3" w:rsidP="00827EE9">
      <w:pPr>
        <w:pStyle w:val="p1"/>
        <w:rPr>
          <w:rStyle w:val="s1"/>
          <w:rFonts w:asciiTheme="minorHAnsi" w:hAnsiTheme="minorHAnsi"/>
          <w:sz w:val="28"/>
          <w:szCs w:val="28"/>
        </w:rPr>
      </w:pPr>
      <w:r w:rsidRPr="002877A3">
        <w:rPr>
          <w:rStyle w:val="s1"/>
          <w:rFonts w:asciiTheme="minorHAnsi" w:hAnsiTheme="minorHAnsi"/>
          <w:sz w:val="28"/>
          <w:szCs w:val="28"/>
        </w:rPr>
        <w:t>O</w:t>
      </w:r>
      <w:r w:rsidR="00827EE9" w:rsidRPr="002877A3">
        <w:rPr>
          <w:rStyle w:val="s1"/>
          <w:rFonts w:asciiTheme="minorHAnsi" w:hAnsiTheme="minorHAnsi"/>
          <w:sz w:val="28"/>
          <w:szCs w:val="28"/>
        </w:rPr>
        <w:t>ptimization of route</w:t>
      </w:r>
    </w:p>
    <w:p w14:paraId="1114FA07" w14:textId="77777777" w:rsidR="002877A3" w:rsidRDefault="002877A3" w:rsidP="00827EE9">
      <w:pPr>
        <w:pStyle w:val="p1"/>
        <w:rPr>
          <w:rStyle w:val="s1"/>
          <w:rFonts w:asciiTheme="minorHAnsi" w:hAnsiTheme="minorHAnsi"/>
          <w:sz w:val="24"/>
          <w:szCs w:val="24"/>
        </w:rPr>
      </w:pPr>
    </w:p>
    <w:p w14:paraId="34A942F2" w14:textId="275FFE9D" w:rsidR="00382F38" w:rsidRPr="00DF43FE" w:rsidRDefault="00382F38" w:rsidP="00827EE9">
      <w:pPr>
        <w:pStyle w:val="p1"/>
        <w:rPr>
          <w:rStyle w:val="s1"/>
          <w:rFonts w:asciiTheme="minorHAnsi" w:hAnsiTheme="minorHAnsi"/>
          <w:sz w:val="24"/>
          <w:szCs w:val="24"/>
        </w:rPr>
      </w:pPr>
      <w:r w:rsidRPr="00DF43FE">
        <w:rPr>
          <w:rStyle w:val="s1"/>
          <w:rFonts w:asciiTheme="minorHAnsi" w:hAnsiTheme="minorHAnsi"/>
          <w:sz w:val="24"/>
          <w:szCs w:val="24"/>
        </w:rPr>
        <w:t xml:space="preserve">As described below in package delivery section, we choose drone to have ability to fly up to 10 </w:t>
      </w:r>
      <w:proofErr w:type="gramStart"/>
      <w:r w:rsidRPr="00DF43FE">
        <w:rPr>
          <w:rStyle w:val="s1"/>
          <w:rFonts w:asciiTheme="minorHAnsi" w:hAnsiTheme="minorHAnsi"/>
          <w:sz w:val="24"/>
          <w:szCs w:val="24"/>
        </w:rPr>
        <w:t>miles</w:t>
      </w:r>
      <w:proofErr w:type="gramEnd"/>
      <w:r w:rsidRPr="00DF43FE">
        <w:rPr>
          <w:rStyle w:val="s1"/>
          <w:rFonts w:asciiTheme="minorHAnsi" w:hAnsiTheme="minorHAnsi"/>
          <w:sz w:val="24"/>
          <w:szCs w:val="24"/>
        </w:rPr>
        <w:t xml:space="preserve"> range. </w:t>
      </w:r>
      <w:proofErr w:type="gramStart"/>
      <w:r w:rsidRPr="00DF43FE">
        <w:rPr>
          <w:rStyle w:val="s1"/>
          <w:rFonts w:asciiTheme="minorHAnsi" w:hAnsiTheme="minorHAnsi"/>
          <w:sz w:val="24"/>
          <w:szCs w:val="24"/>
        </w:rPr>
        <w:t>Also</w:t>
      </w:r>
      <w:proofErr w:type="gramEnd"/>
      <w:r w:rsidRPr="00DF43FE">
        <w:rPr>
          <w:rStyle w:val="s1"/>
          <w:rFonts w:asciiTheme="minorHAnsi" w:hAnsiTheme="minorHAnsi"/>
          <w:sz w:val="24"/>
          <w:szCs w:val="24"/>
        </w:rPr>
        <w:t xml:space="preserve"> considering the loitering speed of the aircraft being very large comparing to the distance between customers, to be realistic, flying to the exact location is meaningless and not feasible. We choose to loiter around the delivery area.</w:t>
      </w:r>
    </w:p>
    <w:p w14:paraId="1E29EB80" w14:textId="77777777" w:rsidR="00827EE9" w:rsidRPr="00DF43FE" w:rsidRDefault="00827EE9" w:rsidP="00827EE9">
      <w:pPr>
        <w:pStyle w:val="p1"/>
        <w:rPr>
          <w:rFonts w:asciiTheme="minorHAnsi" w:hAnsiTheme="minorHAnsi"/>
          <w:sz w:val="24"/>
          <w:szCs w:val="24"/>
        </w:rPr>
      </w:pPr>
    </w:p>
    <w:p w14:paraId="670DC4D8" w14:textId="77777777" w:rsidR="00827EE9" w:rsidRPr="002877A3" w:rsidRDefault="00827EE9" w:rsidP="001834FB">
      <w:pPr>
        <w:pStyle w:val="p1"/>
        <w:outlineLvl w:val="0"/>
        <w:rPr>
          <w:rFonts w:asciiTheme="minorHAnsi" w:hAnsiTheme="minorHAnsi"/>
          <w:sz w:val="28"/>
          <w:szCs w:val="28"/>
        </w:rPr>
      </w:pPr>
      <w:r w:rsidRPr="002877A3">
        <w:rPr>
          <w:rStyle w:val="s1"/>
          <w:rFonts w:asciiTheme="minorHAnsi" w:hAnsiTheme="minorHAnsi"/>
          <w:sz w:val="28"/>
          <w:szCs w:val="28"/>
        </w:rPr>
        <w:t>Package disposal technology </w:t>
      </w:r>
    </w:p>
    <w:p w14:paraId="539D8873" w14:textId="77777777" w:rsidR="00827EE9" w:rsidRPr="00DF43FE" w:rsidRDefault="00827EE9" w:rsidP="00827EE9">
      <w:pPr>
        <w:pStyle w:val="p1"/>
        <w:rPr>
          <w:rFonts w:asciiTheme="minorHAnsi" w:hAnsiTheme="minorHAnsi"/>
          <w:sz w:val="24"/>
          <w:szCs w:val="24"/>
        </w:rPr>
      </w:pPr>
    </w:p>
    <w:p w14:paraId="60FDEDC3" w14:textId="77777777" w:rsidR="00827EE9" w:rsidRPr="00DF43FE" w:rsidRDefault="00827EE9" w:rsidP="00827EE9">
      <w:pPr>
        <w:spacing w:line="360" w:lineRule="auto"/>
        <w:rPr>
          <w:rFonts w:asciiTheme="minorHAnsi" w:hAnsiTheme="minorHAnsi"/>
        </w:rPr>
      </w:pPr>
      <w:r w:rsidRPr="00DF43FE">
        <w:rPr>
          <w:rFonts w:asciiTheme="minorHAnsi" w:eastAsia="MS Mincho" w:hAnsiTheme="minorHAnsi" w:cs="MS Mincho"/>
          <w:color w:val="333333"/>
        </w:rPr>
        <w:t xml:space="preserve">The mission is to delivery 20 computers with weight 2.1 kg each. Since this is a very low payload requirement for delivery system, drones are preferred for efficiency and convenience rather than GPS guided </w:t>
      </w:r>
      <w:r w:rsidRPr="00DF43FE">
        <w:rPr>
          <w:rFonts w:asciiTheme="minorHAnsi" w:hAnsiTheme="minorHAnsi"/>
        </w:rPr>
        <w:t xml:space="preserve">parachutes. After searching the internet for both commercial drones and </w:t>
      </w:r>
      <w:r w:rsidRPr="00DF43FE">
        <w:rPr>
          <w:rFonts w:asciiTheme="minorHAnsi" w:eastAsia="MS Mincho" w:hAnsiTheme="minorHAnsi" w:cs="MS Mincho"/>
          <w:color w:val="333333"/>
        </w:rPr>
        <w:t xml:space="preserve">GPS guided </w:t>
      </w:r>
      <w:r w:rsidRPr="00DF43FE">
        <w:rPr>
          <w:rFonts w:asciiTheme="minorHAnsi" w:hAnsiTheme="minorHAnsi"/>
        </w:rPr>
        <w:t xml:space="preserve">parachutes, we find that </w:t>
      </w:r>
      <w:r w:rsidRPr="00DF43FE">
        <w:rPr>
          <w:rFonts w:asciiTheme="minorHAnsi" w:eastAsia="MS Mincho" w:hAnsiTheme="minorHAnsi" w:cs="MS Mincho"/>
          <w:color w:val="333333"/>
        </w:rPr>
        <w:t xml:space="preserve">GPS guided </w:t>
      </w:r>
      <w:r w:rsidRPr="00DF43FE">
        <w:rPr>
          <w:rFonts w:asciiTheme="minorHAnsi" w:hAnsiTheme="minorHAnsi"/>
        </w:rPr>
        <w:t xml:space="preserve">parachutes are more suitable for much heavier payload and difficult to return efficiently. The difficulty in returning will result in more equipment required for the same size of business. Although single drone is much more expensive than a </w:t>
      </w:r>
      <w:r w:rsidRPr="00DF43FE">
        <w:rPr>
          <w:rFonts w:asciiTheme="minorHAnsi" w:eastAsia="MS Mincho" w:hAnsiTheme="minorHAnsi" w:cs="MS Mincho"/>
          <w:color w:val="333333"/>
        </w:rPr>
        <w:t xml:space="preserve">GPS guided </w:t>
      </w:r>
      <w:r w:rsidRPr="00DF43FE">
        <w:rPr>
          <w:rFonts w:asciiTheme="minorHAnsi" w:hAnsiTheme="minorHAnsi"/>
        </w:rPr>
        <w:t>parachute, the whole operating costs will be quite similar. Therefore, it becomes much easier to use drones.</w:t>
      </w:r>
    </w:p>
    <w:p w14:paraId="089737AC" w14:textId="77777777" w:rsidR="00827EE9" w:rsidRPr="00DF43FE" w:rsidRDefault="00827EE9" w:rsidP="00827EE9">
      <w:pPr>
        <w:spacing w:line="360" w:lineRule="auto"/>
        <w:rPr>
          <w:rFonts w:asciiTheme="minorHAnsi" w:hAnsiTheme="minorHAnsi"/>
        </w:rPr>
      </w:pPr>
    </w:p>
    <w:p w14:paraId="2C3F6F31" w14:textId="77777777" w:rsidR="00827EE9" w:rsidRPr="00DF43FE" w:rsidRDefault="00827EE9" w:rsidP="00827EE9">
      <w:pPr>
        <w:spacing w:line="360" w:lineRule="auto"/>
        <w:rPr>
          <w:rFonts w:asciiTheme="minorHAnsi" w:hAnsiTheme="minorHAnsi"/>
        </w:rPr>
      </w:pPr>
      <w:r w:rsidRPr="00DF43FE">
        <w:rPr>
          <w:rFonts w:asciiTheme="minorHAnsi" w:hAnsiTheme="minorHAnsi"/>
        </w:rPr>
        <w:t>This system runs as described below.</w:t>
      </w:r>
    </w:p>
    <w:p w14:paraId="18997D00" w14:textId="77777777" w:rsidR="00827EE9" w:rsidRPr="00DF43FE" w:rsidRDefault="00827EE9" w:rsidP="00827EE9">
      <w:pPr>
        <w:numPr>
          <w:ilvl w:val="0"/>
          <w:numId w:val="5"/>
        </w:numPr>
        <w:spacing w:line="360" w:lineRule="auto"/>
        <w:rPr>
          <w:rFonts w:asciiTheme="minorHAnsi" w:hAnsiTheme="minorHAnsi"/>
        </w:rPr>
      </w:pPr>
      <w:r w:rsidRPr="00DF43FE">
        <w:rPr>
          <w:rFonts w:asciiTheme="minorHAnsi" w:hAnsiTheme="minorHAnsi"/>
        </w:rPr>
        <w:t>Drones with packages will be dropped from the loitering aircraft.</w:t>
      </w:r>
    </w:p>
    <w:p w14:paraId="535D2671" w14:textId="77777777" w:rsidR="00827EE9" w:rsidRPr="00DF43FE" w:rsidRDefault="00827EE9" w:rsidP="00827EE9">
      <w:pPr>
        <w:numPr>
          <w:ilvl w:val="0"/>
          <w:numId w:val="5"/>
        </w:numPr>
        <w:spacing w:line="360" w:lineRule="auto"/>
        <w:rPr>
          <w:rFonts w:asciiTheme="minorHAnsi" w:hAnsiTheme="minorHAnsi"/>
        </w:rPr>
      </w:pPr>
      <w:r w:rsidRPr="00DF43FE">
        <w:rPr>
          <w:rFonts w:asciiTheme="minorHAnsi" w:hAnsiTheme="minorHAnsi"/>
        </w:rPr>
        <w:t>Drones with an integrated dropping parachute system will start to fly after reaching a certain altitude near the ground.</w:t>
      </w:r>
    </w:p>
    <w:p w14:paraId="379894CB" w14:textId="77777777" w:rsidR="00827EE9" w:rsidRPr="00DF43FE" w:rsidRDefault="00827EE9" w:rsidP="00827EE9">
      <w:pPr>
        <w:numPr>
          <w:ilvl w:val="0"/>
          <w:numId w:val="5"/>
        </w:numPr>
        <w:spacing w:line="360" w:lineRule="auto"/>
        <w:rPr>
          <w:rFonts w:asciiTheme="minorHAnsi" w:hAnsiTheme="minorHAnsi"/>
        </w:rPr>
      </w:pPr>
      <w:r w:rsidRPr="00DF43FE">
        <w:rPr>
          <w:rFonts w:asciiTheme="minorHAnsi" w:hAnsiTheme="minorHAnsi"/>
        </w:rPr>
        <w:lastRenderedPageBreak/>
        <w:t>After delivering the packages in the yards of customers, the drones will continue to fly to a collecting position located near Richmond.</w:t>
      </w:r>
    </w:p>
    <w:p w14:paraId="7390FE1E" w14:textId="77777777" w:rsidR="00827EE9" w:rsidRPr="00DF43FE" w:rsidRDefault="00827EE9" w:rsidP="00827EE9">
      <w:pPr>
        <w:numPr>
          <w:ilvl w:val="0"/>
          <w:numId w:val="5"/>
        </w:numPr>
        <w:spacing w:line="360" w:lineRule="auto"/>
        <w:rPr>
          <w:rFonts w:asciiTheme="minorHAnsi" w:hAnsiTheme="minorHAnsi"/>
        </w:rPr>
      </w:pPr>
      <w:r w:rsidRPr="00DF43FE">
        <w:rPr>
          <w:rFonts w:asciiTheme="minorHAnsi" w:hAnsiTheme="minorHAnsi"/>
        </w:rPr>
        <w:t>When all drones collected, they will be sent back to DCA by a truck and get ready for the next service.</w:t>
      </w:r>
    </w:p>
    <w:p w14:paraId="1C71C4F4" w14:textId="77777777" w:rsidR="00827EE9" w:rsidRPr="00DF43FE" w:rsidRDefault="00827EE9" w:rsidP="00827EE9">
      <w:pPr>
        <w:spacing w:line="360" w:lineRule="auto"/>
        <w:rPr>
          <w:rFonts w:asciiTheme="minorHAnsi" w:eastAsia="MS Mincho" w:hAnsiTheme="minorHAnsi" w:cs="MS Mincho"/>
          <w:color w:val="333333"/>
        </w:rPr>
      </w:pPr>
      <w:r w:rsidRPr="00DF43FE">
        <w:rPr>
          <w:rFonts w:asciiTheme="minorHAnsi" w:hAnsiTheme="minorHAnsi"/>
        </w:rPr>
        <w:t xml:space="preserve">With the requirement that the drones need to be dropped from an aircraft at high altitude and payload more than 2.1 kg and the ability to fly to the collecting position, we decide to use a product from </w:t>
      </w:r>
      <w:proofErr w:type="spellStart"/>
      <w:r w:rsidRPr="00DF43FE">
        <w:rPr>
          <w:rFonts w:asciiTheme="minorHAnsi" w:hAnsiTheme="minorHAnsi"/>
        </w:rPr>
        <w:t>Prodrone</w:t>
      </w:r>
      <w:proofErr w:type="spellEnd"/>
      <w:r w:rsidRPr="00DF43FE">
        <w:rPr>
          <w:rFonts w:asciiTheme="minorHAnsi" w:hAnsiTheme="minorHAnsi"/>
        </w:rPr>
        <w:t xml:space="preserve"> Co., </w:t>
      </w:r>
      <w:proofErr w:type="gramStart"/>
      <w:r w:rsidRPr="00DF43FE">
        <w:rPr>
          <w:rFonts w:asciiTheme="minorHAnsi" w:hAnsiTheme="minorHAnsi"/>
        </w:rPr>
        <w:t>Ltd..</w:t>
      </w:r>
      <w:proofErr w:type="gramEnd"/>
      <w:r w:rsidRPr="00DF43FE">
        <w:rPr>
          <w:rFonts w:asciiTheme="minorHAnsi" w:hAnsiTheme="minorHAnsi"/>
        </w:rPr>
        <w:t xml:space="preserve"> The </w:t>
      </w:r>
      <w:proofErr w:type="spellStart"/>
      <w:r w:rsidRPr="00DF43FE">
        <w:rPr>
          <w:rFonts w:asciiTheme="minorHAnsi" w:hAnsiTheme="minorHAnsi"/>
        </w:rPr>
        <w:t>Prodrone</w:t>
      </w:r>
      <w:proofErr w:type="spellEnd"/>
      <w:r w:rsidRPr="00DF43FE">
        <w:rPr>
          <w:rFonts w:asciiTheme="minorHAnsi" w:hAnsiTheme="minorHAnsi"/>
        </w:rPr>
        <w:t xml:space="preserve"> PD6-AW can </w:t>
      </w:r>
      <w:proofErr w:type="gramStart"/>
      <w:r w:rsidRPr="00DF43FE">
        <w:rPr>
          <w:rFonts w:asciiTheme="minorHAnsi" w:hAnsiTheme="minorHAnsi"/>
        </w:rPr>
        <w:t>perfectly  fit</w:t>
      </w:r>
      <w:proofErr w:type="gramEnd"/>
      <w:r w:rsidRPr="00DF43FE">
        <w:rPr>
          <w:rFonts w:asciiTheme="minorHAnsi" w:hAnsiTheme="minorHAnsi"/>
        </w:rPr>
        <w:t xml:space="preserve"> all these requirements. More information can be find here. https://www.prodrone.jp/en/products/pd6-aw/</w:t>
      </w:r>
    </w:p>
    <w:p w14:paraId="0768F7FA" w14:textId="77777777" w:rsidR="00827EE9" w:rsidRPr="00DF43FE" w:rsidRDefault="00827EE9" w:rsidP="00827EE9">
      <w:pPr>
        <w:pStyle w:val="p1"/>
        <w:rPr>
          <w:rFonts w:asciiTheme="minorHAnsi" w:hAnsiTheme="minorHAnsi"/>
          <w:sz w:val="24"/>
          <w:szCs w:val="24"/>
        </w:rPr>
      </w:pPr>
    </w:p>
    <w:p w14:paraId="02BBE457" w14:textId="45D6672D" w:rsidR="00827EE9" w:rsidRPr="002877A3" w:rsidRDefault="00382F38"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Landing gear</w:t>
      </w:r>
    </w:p>
    <w:p w14:paraId="6592913C" w14:textId="77777777" w:rsidR="002877A3" w:rsidRDefault="002877A3" w:rsidP="00827EE9">
      <w:pPr>
        <w:rPr>
          <w:rFonts w:asciiTheme="minorHAnsi" w:hAnsiTheme="minorHAnsi"/>
        </w:rPr>
      </w:pPr>
    </w:p>
    <w:p w14:paraId="0DCFEAFC" w14:textId="77777777" w:rsidR="00827EE9" w:rsidRPr="00DF43FE" w:rsidRDefault="00827EE9" w:rsidP="00827EE9">
      <w:pPr>
        <w:rPr>
          <w:rFonts w:asciiTheme="minorHAnsi" w:hAnsiTheme="minorHAnsi"/>
        </w:rPr>
      </w:pPr>
      <w:r w:rsidRPr="00DF43FE">
        <w:rPr>
          <w:rFonts w:asciiTheme="minorHAnsi" w:hAnsiTheme="minorHAnsi"/>
        </w:rPr>
        <w:t xml:space="preserve">We choose Tricycle type as Landing gear, as shown in figure below. It has a flat cabin floor, which is good for packages placing. </w:t>
      </w:r>
    </w:p>
    <w:p w14:paraId="7C767FEA" w14:textId="77777777" w:rsidR="00827EE9" w:rsidRPr="00DF43FE" w:rsidRDefault="00827EE9" w:rsidP="00827EE9">
      <w:pPr>
        <w:jc w:val="center"/>
        <w:rPr>
          <w:rFonts w:asciiTheme="minorHAnsi" w:hAnsiTheme="minorHAnsi"/>
        </w:rPr>
      </w:pPr>
      <w:r w:rsidRPr="00DF43FE">
        <w:rPr>
          <w:rFonts w:asciiTheme="minorHAnsi" w:hAnsiTheme="minorHAnsi"/>
          <w:noProof/>
          <w:lang w:eastAsia="zh-CN"/>
        </w:rPr>
        <w:drawing>
          <wp:inline distT="0" distB="0" distL="0" distR="0" wp14:anchorId="10FB0EAE" wp14:editId="0A6EDB1E">
            <wp:extent cx="1707952" cy="16383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1649" cy="1670622"/>
                    </a:xfrm>
                    <a:prstGeom prst="rect">
                      <a:avLst/>
                    </a:prstGeom>
                    <a:noFill/>
                  </pic:spPr>
                </pic:pic>
              </a:graphicData>
            </a:graphic>
          </wp:inline>
        </w:drawing>
      </w:r>
    </w:p>
    <w:p w14:paraId="691620F4" w14:textId="77777777" w:rsidR="00827EE9" w:rsidRPr="00DF43FE" w:rsidRDefault="00827EE9" w:rsidP="00827EE9">
      <w:pPr>
        <w:rPr>
          <w:rFonts w:asciiTheme="minorHAnsi" w:hAnsiTheme="minorHAnsi"/>
        </w:rPr>
      </w:pPr>
      <w:r w:rsidRPr="00DF43FE">
        <w:rPr>
          <w:rFonts w:asciiTheme="minorHAnsi" w:hAnsiTheme="minorHAnsi"/>
        </w:rPr>
        <w:t xml:space="preserve">Since </w:t>
      </w:r>
      <w:proofErr w:type="spellStart"/>
      <w:r w:rsidRPr="00DF43FE">
        <w:rPr>
          <w:rFonts w:asciiTheme="minorHAnsi" w:hAnsiTheme="minorHAnsi"/>
        </w:rPr>
        <w:t>Wt</w:t>
      </w:r>
      <w:proofErr w:type="spellEnd"/>
      <w:r w:rsidRPr="00DF43FE">
        <w:rPr>
          <w:rFonts w:asciiTheme="minorHAnsi" w:hAnsiTheme="minorHAnsi"/>
        </w:rPr>
        <w:t xml:space="preserve">=8406 </w:t>
      </w:r>
      <w:proofErr w:type="spellStart"/>
      <w:r w:rsidRPr="00DF43FE">
        <w:rPr>
          <w:rFonts w:asciiTheme="minorHAnsi" w:hAnsiTheme="minorHAnsi"/>
        </w:rPr>
        <w:t>lb</w:t>
      </w:r>
      <w:proofErr w:type="spellEnd"/>
      <w:r w:rsidRPr="00DF43FE">
        <w:rPr>
          <w:rFonts w:asciiTheme="minorHAnsi" w:hAnsiTheme="minorHAnsi"/>
        </w:rPr>
        <w:t xml:space="preserve">, which is much less than 50000 </w:t>
      </w:r>
      <w:proofErr w:type="spellStart"/>
      <w:r w:rsidRPr="00DF43FE">
        <w:rPr>
          <w:rFonts w:asciiTheme="minorHAnsi" w:hAnsiTheme="minorHAnsi"/>
        </w:rPr>
        <w:t>lbs</w:t>
      </w:r>
      <w:proofErr w:type="spellEnd"/>
      <w:r w:rsidRPr="00DF43FE">
        <w:rPr>
          <w:rFonts w:asciiTheme="minorHAnsi" w:hAnsiTheme="minorHAnsi"/>
        </w:rPr>
        <w:t xml:space="preserve">, one mean wheel/strut should be used. Tricycle landing gear geometry: </w:t>
      </w:r>
      <w:proofErr w:type="spellStart"/>
      <w:r w:rsidRPr="00DF43FE">
        <w:rPr>
          <w:rFonts w:asciiTheme="minorHAnsi" w:hAnsiTheme="minorHAnsi"/>
        </w:rPr>
        <w:t>tipback</w:t>
      </w:r>
      <w:proofErr w:type="spellEnd"/>
      <w:r w:rsidRPr="00DF43FE">
        <w:rPr>
          <w:rFonts w:asciiTheme="minorHAnsi" w:hAnsiTheme="minorHAnsi"/>
        </w:rPr>
        <w:t xml:space="preserve"> angle = 25 degrees, overturn angle = 54 degrees, strut travel = 7 degrees.</w:t>
      </w:r>
    </w:p>
    <w:p w14:paraId="3DB38B6B" w14:textId="77777777" w:rsidR="00827EE9" w:rsidRPr="00DF43FE" w:rsidRDefault="00827EE9" w:rsidP="00827EE9">
      <w:pPr>
        <w:pStyle w:val="p1"/>
        <w:rPr>
          <w:rStyle w:val="s1"/>
          <w:rFonts w:asciiTheme="minorHAnsi" w:hAnsiTheme="minorHAnsi"/>
          <w:sz w:val="24"/>
          <w:szCs w:val="24"/>
        </w:rPr>
      </w:pPr>
    </w:p>
    <w:p w14:paraId="2BF84E61" w14:textId="77777777" w:rsidR="00827EE9" w:rsidRPr="00DF43FE" w:rsidRDefault="00827EE9" w:rsidP="00827EE9">
      <w:pPr>
        <w:pStyle w:val="p1"/>
        <w:rPr>
          <w:rStyle w:val="s1"/>
          <w:rFonts w:asciiTheme="minorHAnsi" w:hAnsiTheme="minorHAnsi"/>
          <w:sz w:val="24"/>
          <w:szCs w:val="24"/>
        </w:rPr>
      </w:pPr>
    </w:p>
    <w:p w14:paraId="6FE3B627" w14:textId="77777777" w:rsidR="00827EE9" w:rsidRPr="002877A3" w:rsidRDefault="00827EE9" w:rsidP="00827EE9">
      <w:pPr>
        <w:pStyle w:val="p1"/>
        <w:rPr>
          <w:rStyle w:val="s1"/>
          <w:rFonts w:asciiTheme="minorHAnsi" w:hAnsiTheme="minorHAnsi"/>
          <w:sz w:val="28"/>
          <w:szCs w:val="28"/>
        </w:rPr>
      </w:pPr>
    </w:p>
    <w:p w14:paraId="59D8C053" w14:textId="530CEFA2" w:rsidR="00827EE9" w:rsidRPr="002877A3" w:rsidRDefault="00382F38" w:rsidP="001834FB">
      <w:pPr>
        <w:pStyle w:val="p1"/>
        <w:outlineLvl w:val="0"/>
        <w:rPr>
          <w:rStyle w:val="s1"/>
          <w:rFonts w:asciiTheme="minorHAnsi" w:hAnsiTheme="minorHAnsi"/>
          <w:sz w:val="28"/>
          <w:szCs w:val="28"/>
        </w:rPr>
      </w:pPr>
      <w:r w:rsidRPr="002877A3">
        <w:rPr>
          <w:rStyle w:val="s1"/>
          <w:rFonts w:asciiTheme="minorHAnsi" w:hAnsiTheme="minorHAnsi"/>
          <w:sz w:val="28"/>
          <w:szCs w:val="28"/>
        </w:rPr>
        <w:t>Tire sizing</w:t>
      </w:r>
    </w:p>
    <w:p w14:paraId="42DA9D96" w14:textId="77777777" w:rsidR="002877A3" w:rsidRDefault="002877A3" w:rsidP="00827EE9">
      <w:pPr>
        <w:rPr>
          <w:rFonts w:asciiTheme="minorHAnsi" w:hAnsiTheme="minorHAnsi"/>
        </w:rPr>
      </w:pPr>
    </w:p>
    <w:p w14:paraId="20F8979A" w14:textId="77777777" w:rsidR="00827EE9" w:rsidRPr="00DF43FE" w:rsidRDefault="00827EE9" w:rsidP="00827EE9">
      <w:pPr>
        <w:rPr>
          <w:rFonts w:asciiTheme="minorHAnsi" w:hAnsiTheme="minorHAnsi"/>
        </w:rPr>
      </w:pPr>
      <w:r w:rsidRPr="00DF43FE">
        <w:rPr>
          <w:rFonts w:asciiTheme="minorHAnsi" w:hAnsiTheme="minorHAnsi"/>
        </w:rPr>
        <w:t>During this phase, dynamic loads cannot be calculated.</w:t>
      </w:r>
    </w:p>
    <w:p w14:paraId="7BDCA0FE" w14:textId="77777777" w:rsidR="00827EE9" w:rsidRPr="00DF43FE" w:rsidRDefault="00827EE9" w:rsidP="00827EE9">
      <w:pPr>
        <w:rPr>
          <w:rFonts w:asciiTheme="minorHAnsi" w:hAnsiTheme="minorHAnsi"/>
        </w:rPr>
      </w:pPr>
      <w:r w:rsidRPr="00DF43FE">
        <w:rPr>
          <w:rFonts w:asciiTheme="minorHAnsi" w:hAnsiTheme="minorHAnsi"/>
        </w:rPr>
        <w:t xml:space="preserve">Main tires carry 0.9*8406=7565 </w:t>
      </w:r>
      <w:proofErr w:type="spellStart"/>
      <w:r w:rsidRPr="00DF43FE">
        <w:rPr>
          <w:rFonts w:asciiTheme="minorHAnsi" w:hAnsiTheme="minorHAnsi"/>
        </w:rPr>
        <w:t>lb</w:t>
      </w:r>
      <w:proofErr w:type="spellEnd"/>
    </w:p>
    <w:p w14:paraId="5A193D5D" w14:textId="77777777" w:rsidR="00827EE9" w:rsidRPr="00DF43FE" w:rsidRDefault="00827EE9" w:rsidP="00827EE9">
      <w:pPr>
        <w:rPr>
          <w:rFonts w:asciiTheme="minorHAnsi" w:hAnsiTheme="minorHAnsi"/>
        </w:rPr>
      </w:pPr>
      <w:r w:rsidRPr="00DF43FE">
        <w:rPr>
          <w:rFonts w:asciiTheme="minorHAnsi" w:hAnsiTheme="minorHAnsi"/>
        </w:rPr>
        <w:t xml:space="preserve">Diameter= </w:t>
      </w:r>
      <w:proofErr w:type="spellStart"/>
      <w:r w:rsidRPr="00DF43FE">
        <w:rPr>
          <w:rFonts w:asciiTheme="minorHAnsi" w:hAnsiTheme="minorHAnsi"/>
        </w:rPr>
        <w:t>AW</w:t>
      </w:r>
      <w:r w:rsidRPr="00DF43FE">
        <w:rPr>
          <w:rFonts w:asciiTheme="minorHAnsi" w:hAnsiTheme="minorHAnsi"/>
          <w:vertAlign w:val="subscript"/>
        </w:rPr>
        <w:t>w</w:t>
      </w:r>
      <w:r w:rsidRPr="00DF43FE">
        <w:rPr>
          <w:rFonts w:asciiTheme="minorHAnsi" w:hAnsiTheme="minorHAnsi"/>
          <w:vertAlign w:val="superscript"/>
        </w:rPr>
        <w:t>B</w:t>
      </w:r>
      <w:proofErr w:type="spellEnd"/>
      <w:r w:rsidRPr="00DF43FE">
        <w:rPr>
          <w:rFonts w:asciiTheme="minorHAnsi" w:hAnsiTheme="minorHAnsi"/>
        </w:rPr>
        <w:t>=1.51*7565</w:t>
      </w:r>
      <w:r w:rsidRPr="00DF43FE">
        <w:rPr>
          <w:rFonts w:asciiTheme="minorHAnsi" w:hAnsiTheme="minorHAnsi"/>
          <w:vertAlign w:val="superscript"/>
        </w:rPr>
        <w:t>0.349</w:t>
      </w:r>
      <w:r w:rsidRPr="00DF43FE">
        <w:rPr>
          <w:rFonts w:asciiTheme="minorHAnsi" w:hAnsiTheme="minorHAnsi"/>
        </w:rPr>
        <w:t>=34.10”</w:t>
      </w:r>
    </w:p>
    <w:p w14:paraId="1553F3D3" w14:textId="77777777" w:rsidR="00827EE9" w:rsidRPr="00DF43FE" w:rsidRDefault="00827EE9" w:rsidP="00827EE9">
      <w:pPr>
        <w:rPr>
          <w:rFonts w:asciiTheme="minorHAnsi" w:hAnsiTheme="minorHAnsi"/>
        </w:rPr>
      </w:pPr>
      <w:r w:rsidRPr="00DF43FE">
        <w:rPr>
          <w:rFonts w:asciiTheme="minorHAnsi" w:hAnsiTheme="minorHAnsi"/>
        </w:rPr>
        <w:t>Width=</w:t>
      </w:r>
      <w:proofErr w:type="spellStart"/>
      <w:r w:rsidRPr="00DF43FE">
        <w:rPr>
          <w:rFonts w:asciiTheme="minorHAnsi" w:hAnsiTheme="minorHAnsi"/>
        </w:rPr>
        <w:t>AW</w:t>
      </w:r>
      <w:r w:rsidRPr="00DF43FE">
        <w:rPr>
          <w:rFonts w:asciiTheme="minorHAnsi" w:hAnsiTheme="minorHAnsi"/>
          <w:vertAlign w:val="subscript"/>
        </w:rPr>
        <w:t>w</w:t>
      </w:r>
      <w:r w:rsidRPr="00DF43FE">
        <w:rPr>
          <w:rFonts w:asciiTheme="minorHAnsi" w:hAnsiTheme="minorHAnsi"/>
          <w:vertAlign w:val="superscript"/>
        </w:rPr>
        <w:t>B</w:t>
      </w:r>
      <w:proofErr w:type="spellEnd"/>
      <w:r w:rsidRPr="00DF43FE">
        <w:rPr>
          <w:rFonts w:asciiTheme="minorHAnsi" w:hAnsiTheme="minorHAnsi"/>
        </w:rPr>
        <w:t>=0.715*7565</w:t>
      </w:r>
      <w:r w:rsidRPr="00DF43FE">
        <w:rPr>
          <w:rFonts w:asciiTheme="minorHAnsi" w:hAnsiTheme="minorHAnsi"/>
          <w:vertAlign w:val="superscript"/>
        </w:rPr>
        <w:t>0.312</w:t>
      </w:r>
      <w:r w:rsidRPr="00DF43FE">
        <w:rPr>
          <w:rFonts w:asciiTheme="minorHAnsi" w:hAnsiTheme="minorHAnsi"/>
        </w:rPr>
        <w:t>=11.6”</w:t>
      </w:r>
    </w:p>
    <w:p w14:paraId="50BDB3BA" w14:textId="77777777" w:rsidR="00827EE9" w:rsidRPr="00DF43FE" w:rsidRDefault="00827EE9" w:rsidP="00827EE9">
      <w:pPr>
        <w:rPr>
          <w:rFonts w:asciiTheme="minorHAnsi" w:hAnsiTheme="minorHAnsi"/>
        </w:rPr>
      </w:pPr>
      <w:r w:rsidRPr="00DF43FE">
        <w:rPr>
          <w:rFonts w:asciiTheme="minorHAnsi" w:hAnsiTheme="minorHAnsi"/>
        </w:rPr>
        <w:t xml:space="preserve">Nose tires carry 0.1*8406=840.6 </w:t>
      </w:r>
      <w:proofErr w:type="spellStart"/>
      <w:r w:rsidRPr="00DF43FE">
        <w:rPr>
          <w:rFonts w:asciiTheme="minorHAnsi" w:hAnsiTheme="minorHAnsi"/>
        </w:rPr>
        <w:t>lb</w:t>
      </w:r>
      <w:proofErr w:type="spellEnd"/>
    </w:p>
    <w:p w14:paraId="18A4CAC1" w14:textId="77777777" w:rsidR="00827EE9" w:rsidRPr="00DF43FE" w:rsidRDefault="00827EE9" w:rsidP="00827EE9">
      <w:pPr>
        <w:rPr>
          <w:rFonts w:asciiTheme="minorHAnsi" w:hAnsiTheme="minorHAnsi"/>
        </w:rPr>
      </w:pPr>
      <w:r w:rsidRPr="00DF43FE">
        <w:rPr>
          <w:rFonts w:asciiTheme="minorHAnsi" w:hAnsiTheme="minorHAnsi"/>
        </w:rPr>
        <w:t xml:space="preserve">Diameter= </w:t>
      </w:r>
      <w:proofErr w:type="spellStart"/>
      <w:r w:rsidRPr="00DF43FE">
        <w:rPr>
          <w:rFonts w:asciiTheme="minorHAnsi" w:hAnsiTheme="minorHAnsi"/>
        </w:rPr>
        <w:t>AW</w:t>
      </w:r>
      <w:r w:rsidRPr="00DF43FE">
        <w:rPr>
          <w:rFonts w:asciiTheme="minorHAnsi" w:hAnsiTheme="minorHAnsi"/>
          <w:vertAlign w:val="subscript"/>
        </w:rPr>
        <w:t>w</w:t>
      </w:r>
      <w:r w:rsidRPr="00DF43FE">
        <w:rPr>
          <w:rFonts w:asciiTheme="minorHAnsi" w:hAnsiTheme="minorHAnsi"/>
          <w:vertAlign w:val="superscript"/>
        </w:rPr>
        <w:t>B</w:t>
      </w:r>
      <w:proofErr w:type="spellEnd"/>
      <w:r w:rsidRPr="00DF43FE">
        <w:rPr>
          <w:rFonts w:asciiTheme="minorHAnsi" w:hAnsiTheme="minorHAnsi"/>
        </w:rPr>
        <w:t>=1.51*840.6</w:t>
      </w:r>
      <w:r w:rsidRPr="00DF43FE">
        <w:rPr>
          <w:rFonts w:asciiTheme="minorHAnsi" w:hAnsiTheme="minorHAnsi"/>
          <w:vertAlign w:val="superscript"/>
        </w:rPr>
        <w:t>0.349</w:t>
      </w:r>
      <w:r w:rsidRPr="00DF43FE">
        <w:rPr>
          <w:rFonts w:asciiTheme="minorHAnsi" w:hAnsiTheme="minorHAnsi"/>
        </w:rPr>
        <w:t>=15.83”</w:t>
      </w:r>
    </w:p>
    <w:p w14:paraId="0502FBF9" w14:textId="77777777" w:rsidR="00827EE9" w:rsidRPr="00DF43FE" w:rsidRDefault="00827EE9" w:rsidP="00827EE9">
      <w:pPr>
        <w:rPr>
          <w:rFonts w:asciiTheme="minorHAnsi" w:hAnsiTheme="minorHAnsi"/>
        </w:rPr>
      </w:pPr>
      <w:r w:rsidRPr="00DF43FE">
        <w:rPr>
          <w:rFonts w:asciiTheme="minorHAnsi" w:hAnsiTheme="minorHAnsi"/>
        </w:rPr>
        <w:t>Width=</w:t>
      </w:r>
      <w:proofErr w:type="spellStart"/>
      <w:r w:rsidRPr="00DF43FE">
        <w:rPr>
          <w:rFonts w:asciiTheme="minorHAnsi" w:hAnsiTheme="minorHAnsi"/>
        </w:rPr>
        <w:t>AW</w:t>
      </w:r>
      <w:r w:rsidRPr="00DF43FE">
        <w:rPr>
          <w:rFonts w:asciiTheme="minorHAnsi" w:hAnsiTheme="minorHAnsi"/>
          <w:vertAlign w:val="subscript"/>
        </w:rPr>
        <w:t>w</w:t>
      </w:r>
      <w:r w:rsidRPr="00DF43FE">
        <w:rPr>
          <w:rFonts w:asciiTheme="minorHAnsi" w:hAnsiTheme="minorHAnsi"/>
          <w:vertAlign w:val="superscript"/>
        </w:rPr>
        <w:t>B</w:t>
      </w:r>
      <w:proofErr w:type="spellEnd"/>
      <w:r w:rsidRPr="00DF43FE">
        <w:rPr>
          <w:rFonts w:asciiTheme="minorHAnsi" w:hAnsiTheme="minorHAnsi"/>
        </w:rPr>
        <w:t>=0.715*840.6</w:t>
      </w:r>
      <w:r w:rsidRPr="00DF43FE">
        <w:rPr>
          <w:rFonts w:asciiTheme="minorHAnsi" w:hAnsiTheme="minorHAnsi"/>
          <w:vertAlign w:val="superscript"/>
        </w:rPr>
        <w:t>0.312</w:t>
      </w:r>
      <w:r w:rsidRPr="00DF43FE">
        <w:rPr>
          <w:rFonts w:asciiTheme="minorHAnsi" w:hAnsiTheme="minorHAnsi"/>
        </w:rPr>
        <w:t>=5.84”</w:t>
      </w:r>
    </w:p>
    <w:p w14:paraId="5E89393A" w14:textId="77777777" w:rsidR="00827EE9" w:rsidRPr="00DF43FE" w:rsidRDefault="00827EE9" w:rsidP="00827EE9">
      <w:pPr>
        <w:rPr>
          <w:rFonts w:asciiTheme="minorHAnsi" w:hAnsiTheme="minorHAnsi"/>
        </w:rPr>
      </w:pPr>
      <w:r w:rsidRPr="00DF43FE">
        <w:rPr>
          <w:rFonts w:asciiTheme="minorHAnsi" w:hAnsiTheme="minorHAnsi"/>
        </w:rPr>
        <w:lastRenderedPageBreak/>
        <w:t>Since this aircraft is larger than typical general aviation aircraft, extra high pressure type VII tire will be used.</w:t>
      </w:r>
    </w:p>
    <w:p w14:paraId="226F9FB7" w14:textId="77777777" w:rsidR="00827EE9" w:rsidRPr="00DF43FE" w:rsidRDefault="00827EE9" w:rsidP="00827EE9">
      <w:pPr>
        <w:pStyle w:val="p1"/>
        <w:rPr>
          <w:rStyle w:val="s1"/>
          <w:rFonts w:asciiTheme="minorHAnsi" w:hAnsiTheme="minorHAnsi"/>
          <w:sz w:val="24"/>
          <w:szCs w:val="24"/>
        </w:rPr>
      </w:pPr>
    </w:p>
    <w:p w14:paraId="516541A2" w14:textId="54B22B1D" w:rsidR="00827EE9" w:rsidRPr="002F71DE" w:rsidRDefault="00382F38"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Shock absorber</w:t>
      </w:r>
      <w:r w:rsidR="00827EE9" w:rsidRPr="002F71DE">
        <w:rPr>
          <w:rStyle w:val="s1"/>
          <w:rFonts w:asciiTheme="minorHAnsi" w:hAnsiTheme="minorHAnsi"/>
          <w:sz w:val="28"/>
          <w:szCs w:val="28"/>
        </w:rPr>
        <w:t xml:space="preserve">  </w:t>
      </w:r>
    </w:p>
    <w:p w14:paraId="259B5FAD" w14:textId="77777777" w:rsidR="002F71DE" w:rsidRPr="00DF43FE" w:rsidRDefault="002F71DE" w:rsidP="001834FB">
      <w:pPr>
        <w:pStyle w:val="p1"/>
        <w:outlineLvl w:val="0"/>
        <w:rPr>
          <w:rStyle w:val="s1"/>
          <w:rFonts w:asciiTheme="minorHAnsi" w:hAnsiTheme="minorHAnsi"/>
          <w:sz w:val="24"/>
          <w:szCs w:val="24"/>
        </w:rPr>
      </w:pPr>
    </w:p>
    <w:p w14:paraId="4DAB7324" w14:textId="77777777" w:rsidR="00827EE9" w:rsidRPr="00DF43FE" w:rsidRDefault="00827EE9" w:rsidP="00827EE9">
      <w:pPr>
        <w:rPr>
          <w:rFonts w:asciiTheme="minorHAnsi" w:hAnsiTheme="minorHAnsi"/>
        </w:rPr>
      </w:pPr>
      <w:r w:rsidRPr="00DF43FE">
        <w:rPr>
          <w:rFonts w:asciiTheme="minorHAnsi" w:hAnsiTheme="minorHAnsi"/>
        </w:rPr>
        <w:t>The oleo pneumatic shock strut, or “oleo,”, is the most common type of shock-absorbing gear in use today. The oleo combines a spring effect using compressed air with a damping effect using a piston that forces oil through a small hole (orifice).</w:t>
      </w:r>
    </w:p>
    <w:p w14:paraId="456D1D5F" w14:textId="77777777" w:rsidR="00827EE9" w:rsidRPr="00DF43FE" w:rsidRDefault="00827EE9" w:rsidP="00827EE9">
      <w:pPr>
        <w:rPr>
          <w:rFonts w:asciiTheme="minorHAnsi" w:hAnsiTheme="minorHAnsi"/>
        </w:rPr>
      </w:pPr>
      <w:r w:rsidRPr="00DF43FE">
        <w:rPr>
          <w:rFonts w:asciiTheme="minorHAnsi" w:hAnsiTheme="minorHAnsi"/>
          <w:b/>
          <w:noProof/>
          <w:lang w:eastAsia="zh-CN"/>
        </w:rPr>
        <w:drawing>
          <wp:inline distT="0" distB="0" distL="0" distR="0" wp14:anchorId="060C9191" wp14:editId="2B39292A">
            <wp:extent cx="2392680" cy="2755217"/>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989" cy="2787815"/>
                    </a:xfrm>
                    <a:prstGeom prst="rect">
                      <a:avLst/>
                    </a:prstGeom>
                    <a:noFill/>
                  </pic:spPr>
                </pic:pic>
              </a:graphicData>
            </a:graphic>
          </wp:inline>
        </w:drawing>
      </w:r>
    </w:p>
    <w:p w14:paraId="6BFBB7D0" w14:textId="77777777" w:rsidR="00827EE9" w:rsidRPr="00DF43FE" w:rsidRDefault="00827EE9" w:rsidP="00827EE9">
      <w:pPr>
        <w:pStyle w:val="p1"/>
        <w:rPr>
          <w:rStyle w:val="s1"/>
          <w:rFonts w:asciiTheme="minorHAnsi" w:hAnsiTheme="minorHAnsi"/>
          <w:sz w:val="24"/>
          <w:szCs w:val="24"/>
        </w:rPr>
      </w:pPr>
    </w:p>
    <w:p w14:paraId="600D888F" w14:textId="63DE53DD" w:rsidR="00827EE9" w:rsidRPr="002F71DE" w:rsidRDefault="00827EE9" w:rsidP="001834FB">
      <w:pPr>
        <w:pStyle w:val="p1"/>
        <w:outlineLvl w:val="0"/>
        <w:rPr>
          <w:rFonts w:asciiTheme="minorHAnsi" w:hAnsiTheme="minorHAnsi"/>
          <w:sz w:val="28"/>
          <w:szCs w:val="28"/>
        </w:rPr>
      </w:pPr>
      <w:r w:rsidRPr="002F71DE">
        <w:rPr>
          <w:rStyle w:val="s1"/>
          <w:rFonts w:asciiTheme="minorHAnsi" w:hAnsiTheme="minorHAnsi"/>
          <w:sz w:val="28"/>
          <w:szCs w:val="28"/>
        </w:rPr>
        <w:t>Gear retraction</w:t>
      </w:r>
    </w:p>
    <w:p w14:paraId="48EBBDB2" w14:textId="77777777" w:rsidR="00ED786F" w:rsidRPr="00DF43FE" w:rsidRDefault="00ED786F" w:rsidP="00ED786F">
      <w:pPr>
        <w:pStyle w:val="p1"/>
        <w:rPr>
          <w:rFonts w:asciiTheme="minorHAnsi" w:hAnsiTheme="minorHAnsi"/>
          <w:sz w:val="24"/>
          <w:szCs w:val="24"/>
        </w:rPr>
      </w:pPr>
    </w:p>
    <w:p w14:paraId="0F5FA715" w14:textId="77777777" w:rsidR="00827EE9" w:rsidRPr="00DF43FE" w:rsidRDefault="00827EE9" w:rsidP="00827EE9">
      <w:pPr>
        <w:rPr>
          <w:rFonts w:asciiTheme="minorHAnsi" w:hAnsiTheme="minorHAnsi"/>
        </w:rPr>
      </w:pPr>
      <w:r w:rsidRPr="00DF43FE">
        <w:rPr>
          <w:rFonts w:asciiTheme="minorHAnsi" w:hAnsiTheme="minorHAnsi"/>
        </w:rPr>
        <w:t>Considering the high wing and fuselage choice, the gears will be retracted into a fuselage-podded space.</w:t>
      </w:r>
    </w:p>
    <w:p w14:paraId="63998826" w14:textId="77777777" w:rsidR="00827EE9" w:rsidRPr="00DF43FE" w:rsidRDefault="00827EE9" w:rsidP="00827EE9">
      <w:pPr>
        <w:rPr>
          <w:rFonts w:asciiTheme="minorHAnsi" w:hAnsiTheme="minorHAnsi"/>
        </w:rPr>
      </w:pPr>
      <w:r w:rsidRPr="00DF43FE">
        <w:rPr>
          <w:rFonts w:asciiTheme="minorHAnsi" w:hAnsiTheme="minorHAnsi"/>
          <w:noProof/>
          <w:lang w:eastAsia="zh-CN"/>
        </w:rPr>
        <w:drawing>
          <wp:inline distT="0" distB="0" distL="0" distR="0" wp14:anchorId="14090A80" wp14:editId="39E48B2B">
            <wp:extent cx="3491230" cy="2170430"/>
            <wp:effectExtent l="0" t="0" r="0" b="0"/>
            <wp:docPr id="31" name="Picture 31" descr="Screen%20Shot%202017-04-03%20at%203.56.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03%20at%203.56.2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230" cy="2170430"/>
                    </a:xfrm>
                    <a:prstGeom prst="rect">
                      <a:avLst/>
                    </a:prstGeom>
                    <a:noFill/>
                    <a:ln>
                      <a:noFill/>
                    </a:ln>
                  </pic:spPr>
                </pic:pic>
              </a:graphicData>
            </a:graphic>
          </wp:inline>
        </w:drawing>
      </w:r>
    </w:p>
    <w:p w14:paraId="783B4714" w14:textId="77777777" w:rsidR="00ED786F" w:rsidRPr="00DF43FE" w:rsidRDefault="00ED786F">
      <w:pPr>
        <w:rPr>
          <w:rFonts w:asciiTheme="minorHAnsi" w:hAnsiTheme="minorHAnsi"/>
        </w:rPr>
      </w:pPr>
    </w:p>
    <w:p w14:paraId="70DCE13D" w14:textId="77777777" w:rsidR="00827EE9" w:rsidRPr="002F71DE" w:rsidRDefault="00827EE9" w:rsidP="00827EE9">
      <w:pPr>
        <w:pStyle w:val="p1"/>
        <w:rPr>
          <w:rStyle w:val="s1"/>
          <w:rFonts w:asciiTheme="minorHAnsi" w:hAnsiTheme="minorHAnsi"/>
          <w:sz w:val="28"/>
          <w:szCs w:val="28"/>
        </w:rPr>
      </w:pPr>
      <w:r w:rsidRPr="002F71DE">
        <w:rPr>
          <w:rStyle w:val="s1"/>
          <w:rFonts w:asciiTheme="minorHAnsi" w:hAnsiTheme="minorHAnsi"/>
          <w:sz w:val="28"/>
          <w:szCs w:val="28"/>
        </w:rPr>
        <w:t xml:space="preserve">Aerodynamics: </w:t>
      </w:r>
    </w:p>
    <w:p w14:paraId="3DFE12AF" w14:textId="204E94AC" w:rsidR="00827EE9" w:rsidRPr="002F71DE" w:rsidRDefault="00827EE9" w:rsidP="00827EE9">
      <w:pPr>
        <w:pStyle w:val="p1"/>
        <w:rPr>
          <w:rStyle w:val="s1"/>
          <w:rFonts w:asciiTheme="minorHAnsi" w:hAnsiTheme="minorHAnsi"/>
          <w:sz w:val="28"/>
          <w:szCs w:val="28"/>
        </w:rPr>
      </w:pPr>
      <w:r w:rsidRPr="002F71DE">
        <w:rPr>
          <w:rStyle w:val="s1"/>
          <w:rFonts w:asciiTheme="minorHAnsi" w:hAnsiTheme="minorHAnsi"/>
          <w:sz w:val="28"/>
          <w:szCs w:val="28"/>
        </w:rPr>
        <w:t>Lift (coe</w:t>
      </w:r>
      <w:r w:rsidR="002F71DE" w:rsidRPr="002F71DE">
        <w:rPr>
          <w:rStyle w:val="s1"/>
          <w:rFonts w:asciiTheme="minorHAnsi" w:hAnsiTheme="minorHAnsi"/>
          <w:sz w:val="28"/>
          <w:szCs w:val="28"/>
        </w:rPr>
        <w:t>fficient) curve slope of wing</w:t>
      </w:r>
    </w:p>
    <w:p w14:paraId="04BD8013" w14:textId="77777777" w:rsidR="00126291" w:rsidRPr="00DF43FE" w:rsidRDefault="00126291" w:rsidP="00126291">
      <w:pPr>
        <w:pStyle w:val="p1"/>
        <w:rPr>
          <w:rFonts w:asciiTheme="minorHAnsi" w:hAnsiTheme="minorHAnsi"/>
          <w:sz w:val="24"/>
          <w:szCs w:val="24"/>
        </w:rPr>
      </w:pPr>
    </w:p>
    <w:p w14:paraId="6C9FECE0" w14:textId="77777777" w:rsidR="00126291" w:rsidRPr="00DF43FE" w:rsidRDefault="00126291" w:rsidP="00126291">
      <w:pPr>
        <w:pStyle w:val="p1"/>
        <w:rPr>
          <w:rFonts w:asciiTheme="minorHAnsi" w:hAnsiTheme="minorHAnsi"/>
          <w:sz w:val="24"/>
          <w:szCs w:val="24"/>
        </w:rPr>
      </w:pPr>
      <w:r w:rsidRPr="00DF43FE">
        <w:rPr>
          <w:rFonts w:asciiTheme="minorHAnsi" w:hAnsiTheme="minorHAnsi"/>
          <w:sz w:val="24"/>
          <w:szCs w:val="24"/>
        </w:rPr>
        <w:lastRenderedPageBreak/>
        <w:t xml:space="preserve">                                2</w:t>
      </w:r>
      <w:r w:rsidRPr="00DF43FE">
        <w:rPr>
          <w:rFonts w:asciiTheme="minorHAnsi" w:hAnsiTheme="minorHAnsi"/>
          <w:sz w:val="24"/>
          <w:szCs w:val="24"/>
          <w:lang w:val="el-GR"/>
        </w:rPr>
        <w:t>π</w:t>
      </w:r>
      <w:r w:rsidRPr="00DF43FE">
        <w:rPr>
          <w:rFonts w:asciiTheme="minorHAnsi" w:hAnsiTheme="minorHAnsi"/>
          <w:sz w:val="24"/>
          <w:szCs w:val="24"/>
        </w:rPr>
        <w:t>AR F</w:t>
      </w:r>
    </w:p>
    <w:p w14:paraId="4E4F3BAB" w14:textId="138CDB9B" w:rsidR="00126291" w:rsidRPr="00DF43FE" w:rsidRDefault="00126291" w:rsidP="001834FB">
      <w:pPr>
        <w:pStyle w:val="p1"/>
        <w:outlineLvl w:val="0"/>
        <w:rPr>
          <w:rFonts w:asciiTheme="minorHAnsi" w:hAnsiTheme="minorHAnsi"/>
          <w:sz w:val="24"/>
          <w:szCs w:val="24"/>
        </w:rPr>
      </w:pPr>
      <w:r w:rsidRPr="00DF43FE">
        <w:rPr>
          <w:rFonts w:asciiTheme="minorHAnsi" w:hAnsiTheme="minorHAnsi"/>
          <w:sz w:val="24"/>
          <w:szCs w:val="24"/>
        </w:rPr>
        <w:t xml:space="preserve"> C</w:t>
      </w:r>
      <w:r w:rsidRPr="00DF43FE">
        <w:rPr>
          <w:rFonts w:asciiTheme="minorHAnsi" w:hAnsiTheme="minorHAnsi"/>
          <w:sz w:val="24"/>
          <w:szCs w:val="24"/>
          <w:vertAlign w:val="subscript"/>
        </w:rPr>
        <w:t>L</w:t>
      </w:r>
      <w:r w:rsidRPr="00DF43FE">
        <w:rPr>
          <w:rFonts w:asciiTheme="minorHAnsi" w:hAnsiTheme="minorHAnsi"/>
          <w:sz w:val="24"/>
          <w:szCs w:val="24"/>
          <w:vertAlign w:val="subscript"/>
          <w:lang w:val="el-GR"/>
        </w:rPr>
        <w:t>α</w:t>
      </w:r>
      <w:r w:rsidRPr="00DF43FE">
        <w:rPr>
          <w:rFonts w:asciiTheme="minorHAnsi" w:hAnsiTheme="minorHAnsi"/>
          <w:sz w:val="24"/>
          <w:szCs w:val="24"/>
        </w:rPr>
        <w:t xml:space="preserve">= </w:t>
      </w:r>
      <w:proofErr w:type="gramStart"/>
      <w:r w:rsidRPr="00DF43FE">
        <w:rPr>
          <w:rFonts w:asciiTheme="minorHAnsi" w:hAnsiTheme="minorHAnsi"/>
          <w:sz w:val="24"/>
          <w:szCs w:val="24"/>
        </w:rPr>
        <w:t>--------------------------------------------  (</w:t>
      </w:r>
      <w:proofErr w:type="spellStart"/>
      <w:proofErr w:type="gramEnd"/>
      <w:r w:rsidRPr="00DF43FE">
        <w:rPr>
          <w:rFonts w:asciiTheme="minorHAnsi" w:hAnsiTheme="minorHAnsi"/>
          <w:sz w:val="24"/>
          <w:szCs w:val="24"/>
        </w:rPr>
        <w:t>S</w:t>
      </w:r>
      <w:r w:rsidRPr="00DF43FE">
        <w:rPr>
          <w:rFonts w:asciiTheme="minorHAnsi" w:hAnsiTheme="minorHAnsi"/>
          <w:sz w:val="24"/>
          <w:szCs w:val="24"/>
          <w:vertAlign w:val="subscript"/>
        </w:rPr>
        <w:t>exposed</w:t>
      </w:r>
      <w:proofErr w:type="spellEnd"/>
      <w:r w:rsidRPr="00DF43FE">
        <w:rPr>
          <w:rFonts w:asciiTheme="minorHAnsi" w:hAnsiTheme="minorHAnsi"/>
          <w:sz w:val="24"/>
          <w:szCs w:val="24"/>
        </w:rPr>
        <w:t>/</w:t>
      </w:r>
      <w:proofErr w:type="spellStart"/>
      <w:r w:rsidRPr="00DF43FE">
        <w:rPr>
          <w:rFonts w:asciiTheme="minorHAnsi" w:hAnsiTheme="minorHAnsi"/>
          <w:sz w:val="24"/>
          <w:szCs w:val="24"/>
        </w:rPr>
        <w:t>S</w:t>
      </w:r>
      <w:r w:rsidRPr="00DF43FE">
        <w:rPr>
          <w:rFonts w:asciiTheme="minorHAnsi" w:hAnsiTheme="minorHAnsi"/>
          <w:sz w:val="24"/>
          <w:szCs w:val="24"/>
          <w:vertAlign w:val="subscript"/>
        </w:rPr>
        <w:t>ref</w:t>
      </w:r>
      <w:proofErr w:type="spellEnd"/>
      <w:r w:rsidRPr="00DF43FE">
        <w:rPr>
          <w:rFonts w:asciiTheme="minorHAnsi" w:hAnsiTheme="minorHAnsi"/>
          <w:sz w:val="24"/>
          <w:szCs w:val="24"/>
        </w:rPr>
        <w:t>) =</w:t>
      </w:r>
      <w:r w:rsidR="00EC3631" w:rsidRPr="00DF43FE">
        <w:rPr>
          <w:rFonts w:asciiTheme="minorHAnsi" w:hAnsiTheme="minorHAnsi"/>
          <w:sz w:val="24"/>
          <w:szCs w:val="24"/>
        </w:rPr>
        <w:t xml:space="preserve"> 5.15</w:t>
      </w:r>
    </w:p>
    <w:p w14:paraId="50B0F758" w14:textId="77777777" w:rsidR="00126291" w:rsidRPr="00DF43FE" w:rsidRDefault="00126291" w:rsidP="00126291">
      <w:pPr>
        <w:pStyle w:val="p1"/>
        <w:rPr>
          <w:rFonts w:asciiTheme="minorHAnsi" w:hAnsiTheme="minorHAnsi"/>
          <w:sz w:val="24"/>
          <w:szCs w:val="24"/>
        </w:rPr>
      </w:pPr>
      <w:r w:rsidRPr="00DF43FE">
        <w:rPr>
          <w:rFonts w:asciiTheme="minorHAnsi" w:hAnsiTheme="minorHAnsi"/>
          <w:sz w:val="24"/>
          <w:szCs w:val="24"/>
        </w:rPr>
        <w:t xml:space="preserve">          2+ [4+(AR</w:t>
      </w:r>
      <w:r w:rsidRPr="00DF43FE">
        <w:rPr>
          <w:rFonts w:asciiTheme="minorHAnsi" w:hAnsiTheme="minorHAnsi"/>
          <w:sz w:val="24"/>
          <w:szCs w:val="24"/>
          <w:vertAlign w:val="superscript"/>
        </w:rPr>
        <w:t>2</w:t>
      </w:r>
      <w:r w:rsidRPr="00DF43FE">
        <w:rPr>
          <w:rFonts w:asciiTheme="minorHAnsi" w:hAnsiTheme="minorHAnsi"/>
          <w:sz w:val="24"/>
          <w:szCs w:val="24"/>
          <w:lang w:val="el-GR"/>
        </w:rPr>
        <w:t>β</w:t>
      </w:r>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lang w:val="el-GR"/>
        </w:rPr>
        <w:t>η</w:t>
      </w:r>
      <w:proofErr w:type="gramStart"/>
      <w:r w:rsidRPr="00DF43FE">
        <w:rPr>
          <w:rFonts w:asciiTheme="minorHAnsi" w:hAnsiTheme="minorHAnsi"/>
          <w:sz w:val="24"/>
          <w:szCs w:val="24"/>
          <w:vertAlign w:val="superscript"/>
        </w:rPr>
        <w:t>2</w:t>
      </w:r>
      <w:r w:rsidRPr="00DF43FE">
        <w:rPr>
          <w:rFonts w:asciiTheme="minorHAnsi" w:hAnsiTheme="minorHAnsi"/>
          <w:sz w:val="24"/>
          <w:szCs w:val="24"/>
        </w:rPr>
        <w:t>)(</w:t>
      </w:r>
      <w:proofErr w:type="gramEnd"/>
      <w:r w:rsidRPr="00DF43FE">
        <w:rPr>
          <w:rFonts w:asciiTheme="minorHAnsi" w:hAnsiTheme="minorHAnsi"/>
          <w:sz w:val="24"/>
          <w:szCs w:val="24"/>
        </w:rPr>
        <w:t>1+(tan</w:t>
      </w:r>
      <w:r w:rsidRPr="00DF43FE">
        <w:rPr>
          <w:rFonts w:asciiTheme="minorHAnsi" w:hAnsiTheme="minorHAnsi"/>
          <w:sz w:val="24"/>
          <w:szCs w:val="24"/>
          <w:vertAlign w:val="superscript"/>
        </w:rPr>
        <w:t>2</w:t>
      </w:r>
      <w:r w:rsidRPr="00DF43FE">
        <w:rPr>
          <w:rFonts w:asciiTheme="minorHAnsi" w:hAnsiTheme="minorHAnsi"/>
          <w:sz w:val="24"/>
          <w:szCs w:val="24"/>
          <w:lang w:val="el-GR"/>
        </w:rPr>
        <w:t>Λ</w:t>
      </w:r>
      <w:proofErr w:type="spellStart"/>
      <w:r w:rsidRPr="00DF43FE">
        <w:rPr>
          <w:rFonts w:asciiTheme="minorHAnsi" w:hAnsiTheme="minorHAnsi"/>
          <w:sz w:val="24"/>
          <w:szCs w:val="24"/>
          <w:vertAlign w:val="subscript"/>
        </w:rPr>
        <w:t>max,t</w:t>
      </w:r>
      <w:proofErr w:type="spellEnd"/>
      <w:r w:rsidRPr="00DF43FE">
        <w:rPr>
          <w:rFonts w:asciiTheme="minorHAnsi" w:hAnsiTheme="minorHAnsi"/>
          <w:sz w:val="24"/>
          <w:szCs w:val="24"/>
        </w:rPr>
        <w:t>/</w:t>
      </w:r>
      <w:r w:rsidRPr="00DF43FE">
        <w:rPr>
          <w:rFonts w:asciiTheme="minorHAnsi" w:hAnsiTheme="minorHAnsi"/>
          <w:sz w:val="24"/>
          <w:szCs w:val="24"/>
          <w:lang w:val="el-GR"/>
        </w:rPr>
        <w:t xml:space="preserve"> β</w:t>
      </w:r>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vertAlign w:val="superscript"/>
        </w:rPr>
        <w:t>1/2</w:t>
      </w:r>
    </w:p>
    <w:p w14:paraId="55B7198F" w14:textId="77777777" w:rsidR="00126291" w:rsidRPr="00DF43FE" w:rsidRDefault="00126291" w:rsidP="00827EE9">
      <w:pPr>
        <w:pStyle w:val="p1"/>
        <w:rPr>
          <w:rStyle w:val="s1"/>
          <w:rFonts w:asciiTheme="minorHAnsi" w:hAnsiTheme="minorHAnsi"/>
          <w:sz w:val="24"/>
          <w:szCs w:val="24"/>
        </w:rPr>
      </w:pPr>
    </w:p>
    <w:p w14:paraId="71710DFD" w14:textId="77777777" w:rsidR="00827EE9" w:rsidRPr="00DF43FE" w:rsidRDefault="00827EE9" w:rsidP="00827EE9">
      <w:pPr>
        <w:pStyle w:val="p1"/>
        <w:rPr>
          <w:rStyle w:val="s1"/>
          <w:rFonts w:asciiTheme="minorHAnsi" w:hAnsiTheme="minorHAnsi"/>
          <w:sz w:val="24"/>
          <w:szCs w:val="24"/>
        </w:rPr>
      </w:pPr>
    </w:p>
    <w:p w14:paraId="4B49FF88" w14:textId="346CFD27" w:rsidR="00827EE9" w:rsidRPr="002F71DE" w:rsidRDefault="00827EE9"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 xml:space="preserve">Wing Loading by </w:t>
      </w:r>
      <w:proofErr w:type="spellStart"/>
      <w:r w:rsidRPr="002F71DE">
        <w:rPr>
          <w:rStyle w:val="s1"/>
          <w:rFonts w:asciiTheme="minorHAnsi" w:hAnsiTheme="minorHAnsi"/>
          <w:sz w:val="28"/>
          <w:szCs w:val="28"/>
        </w:rPr>
        <w:t>Shrenk's</w:t>
      </w:r>
      <w:proofErr w:type="spellEnd"/>
      <w:r w:rsidRPr="002F71DE">
        <w:rPr>
          <w:rStyle w:val="s1"/>
          <w:rFonts w:asciiTheme="minorHAnsi" w:hAnsiTheme="minorHAnsi"/>
          <w:sz w:val="28"/>
          <w:szCs w:val="28"/>
        </w:rPr>
        <w:t xml:space="preserve"> method</w:t>
      </w:r>
    </w:p>
    <w:p w14:paraId="3EE3F39C" w14:textId="77777777" w:rsidR="0041442A" w:rsidRPr="00DF43FE" w:rsidRDefault="0041442A" w:rsidP="00827EE9">
      <w:pPr>
        <w:pStyle w:val="p1"/>
        <w:rPr>
          <w:rStyle w:val="s1"/>
          <w:rFonts w:asciiTheme="minorHAnsi" w:hAnsiTheme="minorHAnsi"/>
          <w:sz w:val="24"/>
          <w:szCs w:val="24"/>
        </w:rPr>
      </w:pPr>
    </w:p>
    <w:p w14:paraId="40AAEC87" w14:textId="540DAA1E" w:rsidR="004E3C35" w:rsidRPr="00DF43FE" w:rsidRDefault="0041442A" w:rsidP="0041442A">
      <w:pPr>
        <w:pStyle w:val="p1"/>
        <w:rPr>
          <w:rFonts w:asciiTheme="minorHAnsi" w:hAnsiTheme="minorHAnsi"/>
          <w:sz w:val="24"/>
          <w:szCs w:val="24"/>
        </w:rPr>
      </w:pPr>
      <w:r w:rsidRPr="00DF43FE">
        <w:rPr>
          <w:rFonts w:asciiTheme="minorHAnsi" w:hAnsiTheme="minorHAnsi"/>
          <w:sz w:val="24"/>
          <w:szCs w:val="24"/>
        </w:rPr>
        <w:t>Planform c(y)=6.19[1-(</w:t>
      </w:r>
      <w:r w:rsidR="00D06563" w:rsidRPr="00DF43FE">
        <w:rPr>
          <w:rFonts w:asciiTheme="minorHAnsi" w:hAnsiTheme="minorHAnsi"/>
          <w:sz w:val="24"/>
          <w:szCs w:val="24"/>
        </w:rPr>
        <w:t>y/</w:t>
      </w:r>
      <w:r w:rsidRPr="00DF43FE">
        <w:rPr>
          <w:rFonts w:asciiTheme="minorHAnsi" w:hAnsiTheme="minorHAnsi"/>
          <w:sz w:val="24"/>
          <w:szCs w:val="24"/>
        </w:rPr>
        <w:t>26.</w:t>
      </w:r>
      <w:proofErr w:type="gramStart"/>
      <w:r w:rsidRPr="00DF43FE">
        <w:rPr>
          <w:rFonts w:asciiTheme="minorHAnsi" w:hAnsiTheme="minorHAnsi"/>
          <w:sz w:val="24"/>
          <w:szCs w:val="24"/>
        </w:rPr>
        <w:t>315)(</w:t>
      </w:r>
      <w:proofErr w:type="gramEnd"/>
      <w:r w:rsidRPr="00DF43FE">
        <w:rPr>
          <w:rFonts w:asciiTheme="minorHAnsi" w:hAnsiTheme="minorHAnsi"/>
          <w:sz w:val="24"/>
          <w:szCs w:val="24"/>
        </w:rPr>
        <w:t>1-0.7</w:t>
      </w:r>
      <w:r w:rsidR="00D06563" w:rsidRPr="00DF43FE">
        <w:rPr>
          <w:rFonts w:asciiTheme="minorHAnsi" w:hAnsiTheme="minorHAnsi"/>
          <w:sz w:val="24"/>
          <w:szCs w:val="24"/>
        </w:rPr>
        <w:t>)]=</w:t>
      </w:r>
      <w:r w:rsidR="00791193" w:rsidRPr="00DF43FE">
        <w:rPr>
          <w:rFonts w:asciiTheme="minorHAnsi" w:hAnsiTheme="minorHAnsi"/>
          <w:sz w:val="24"/>
          <w:szCs w:val="24"/>
        </w:rPr>
        <w:t>6.19[1-.0114</w:t>
      </w:r>
      <w:r w:rsidR="00D06563" w:rsidRPr="00DF43FE">
        <w:rPr>
          <w:rFonts w:asciiTheme="minorHAnsi" w:hAnsiTheme="minorHAnsi"/>
          <w:sz w:val="24"/>
          <w:szCs w:val="24"/>
        </w:rPr>
        <w:t>y]=</w:t>
      </w:r>
      <w:proofErr w:type="spellStart"/>
      <w:r w:rsidR="00D06563" w:rsidRPr="00DF43FE">
        <w:rPr>
          <w:rFonts w:asciiTheme="minorHAnsi" w:hAnsiTheme="minorHAnsi"/>
          <w:sz w:val="24"/>
          <w:szCs w:val="24"/>
        </w:rPr>
        <w:t>c</w:t>
      </w:r>
      <w:r w:rsidR="00D06563" w:rsidRPr="00DF43FE">
        <w:rPr>
          <w:rFonts w:asciiTheme="minorHAnsi" w:hAnsiTheme="minorHAnsi"/>
          <w:sz w:val="24"/>
          <w:szCs w:val="24"/>
          <w:vertAlign w:val="subscript"/>
        </w:rPr>
        <w:t>p</w:t>
      </w:r>
      <w:proofErr w:type="spellEnd"/>
      <w:r w:rsidR="00D06563" w:rsidRPr="00DF43FE">
        <w:rPr>
          <w:rFonts w:asciiTheme="minorHAnsi" w:hAnsiTheme="minorHAnsi"/>
          <w:sz w:val="24"/>
          <w:szCs w:val="24"/>
        </w:rPr>
        <w:t>(y)</w:t>
      </w:r>
    </w:p>
    <w:p w14:paraId="352DF689" w14:textId="700582D5" w:rsidR="004E3C35" w:rsidRPr="00DF43FE" w:rsidRDefault="00D06563" w:rsidP="00791193">
      <w:pPr>
        <w:pStyle w:val="p1"/>
        <w:rPr>
          <w:rFonts w:asciiTheme="minorHAnsi" w:hAnsiTheme="minorHAnsi"/>
          <w:sz w:val="24"/>
          <w:szCs w:val="24"/>
        </w:rPr>
      </w:pPr>
      <w:r w:rsidRPr="00DF43FE">
        <w:rPr>
          <w:rFonts w:asciiTheme="minorHAnsi" w:hAnsiTheme="minorHAnsi"/>
          <w:sz w:val="24"/>
          <w:szCs w:val="24"/>
        </w:rPr>
        <w:t>Elliptical chord c(y)=[4S/</w:t>
      </w:r>
      <w:r w:rsidRPr="00DF43FE">
        <w:rPr>
          <w:rFonts w:asciiTheme="minorHAnsi" w:hAnsiTheme="minorHAnsi"/>
          <w:sz w:val="24"/>
          <w:szCs w:val="24"/>
          <w:lang w:val="el-GR"/>
        </w:rPr>
        <w:t>π</w:t>
      </w:r>
      <w:r w:rsidRPr="00DF43FE">
        <w:rPr>
          <w:rFonts w:asciiTheme="minorHAnsi" w:hAnsiTheme="minorHAnsi"/>
          <w:sz w:val="24"/>
          <w:szCs w:val="24"/>
        </w:rPr>
        <w:t>b</w:t>
      </w:r>
      <w:r w:rsidR="00791193" w:rsidRPr="00DF43FE">
        <w:rPr>
          <w:rFonts w:asciiTheme="minorHAnsi" w:hAnsiTheme="minorHAnsi"/>
          <w:sz w:val="24"/>
          <w:szCs w:val="24"/>
        </w:rPr>
        <w:t>]</w:t>
      </w:r>
      <w:r w:rsidRPr="00DF43FE">
        <w:rPr>
          <w:rFonts w:asciiTheme="minorHAnsi" w:hAnsiTheme="minorHAnsi"/>
          <w:sz w:val="24"/>
          <w:szCs w:val="24"/>
        </w:rPr>
        <w:t xml:space="preserve"> [1-(2y/b)</w:t>
      </w:r>
      <w:proofErr w:type="gramStart"/>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vertAlign w:val="superscript"/>
        </w:rPr>
        <w:t>(</w:t>
      </w:r>
      <w:proofErr w:type="gramEnd"/>
      <w:r w:rsidRPr="00DF43FE">
        <w:rPr>
          <w:rFonts w:asciiTheme="minorHAnsi" w:hAnsiTheme="minorHAnsi"/>
          <w:sz w:val="24"/>
          <w:szCs w:val="24"/>
          <w:vertAlign w:val="superscript"/>
        </w:rPr>
        <w:t>1/2)</w:t>
      </w:r>
      <w:r w:rsidR="00791193" w:rsidRPr="00DF43FE">
        <w:rPr>
          <w:rFonts w:asciiTheme="minorHAnsi" w:hAnsiTheme="minorHAnsi"/>
          <w:sz w:val="24"/>
          <w:szCs w:val="24"/>
        </w:rPr>
        <w:t xml:space="preserve"> </w:t>
      </w:r>
      <w:r w:rsidRPr="00DF43FE">
        <w:rPr>
          <w:rFonts w:asciiTheme="minorHAnsi" w:hAnsiTheme="minorHAnsi"/>
          <w:sz w:val="24"/>
          <w:szCs w:val="24"/>
        </w:rPr>
        <w:t>=(4*</w:t>
      </w:r>
      <w:r w:rsidR="00791193" w:rsidRPr="00DF43FE">
        <w:rPr>
          <w:rFonts w:asciiTheme="minorHAnsi" w:hAnsiTheme="minorHAnsi"/>
          <w:sz w:val="24"/>
          <w:szCs w:val="24"/>
        </w:rPr>
        <w:t>276.83</w:t>
      </w:r>
      <w:r w:rsidRPr="00DF43FE">
        <w:rPr>
          <w:rFonts w:asciiTheme="minorHAnsi" w:hAnsiTheme="minorHAnsi"/>
          <w:sz w:val="24"/>
          <w:szCs w:val="24"/>
        </w:rPr>
        <w:t>/ ((</w:t>
      </w:r>
      <w:r w:rsidRPr="00DF43FE">
        <w:rPr>
          <w:rFonts w:asciiTheme="minorHAnsi" w:hAnsiTheme="minorHAnsi"/>
          <w:sz w:val="24"/>
          <w:szCs w:val="24"/>
          <w:lang w:val="el-GR"/>
        </w:rPr>
        <w:t>π</w:t>
      </w:r>
      <w:r w:rsidRPr="00DF43FE">
        <w:rPr>
          <w:rFonts w:asciiTheme="minorHAnsi" w:hAnsiTheme="minorHAnsi"/>
          <w:sz w:val="24"/>
          <w:szCs w:val="24"/>
        </w:rPr>
        <w:t>*</w:t>
      </w:r>
      <w:r w:rsidR="00791193" w:rsidRPr="00DF43FE">
        <w:rPr>
          <w:rFonts w:asciiTheme="minorHAnsi" w:hAnsiTheme="minorHAnsi"/>
          <w:sz w:val="24"/>
          <w:szCs w:val="24"/>
        </w:rPr>
        <w:t>52.63</w:t>
      </w:r>
      <w:r w:rsidRPr="00DF43FE">
        <w:rPr>
          <w:rFonts w:asciiTheme="minorHAnsi" w:hAnsiTheme="minorHAnsi"/>
          <w:sz w:val="24"/>
          <w:szCs w:val="24"/>
        </w:rPr>
        <w:t>))* [1-(2y/</w:t>
      </w:r>
      <w:r w:rsidR="00791193" w:rsidRPr="00DF43FE">
        <w:rPr>
          <w:rFonts w:asciiTheme="minorHAnsi" w:hAnsiTheme="minorHAnsi"/>
          <w:sz w:val="24"/>
          <w:szCs w:val="24"/>
        </w:rPr>
        <w:t>52.63</w:t>
      </w:r>
      <w:r w:rsidRPr="00DF43FE">
        <w:rPr>
          <w:rFonts w:asciiTheme="minorHAnsi" w:hAnsiTheme="minorHAnsi"/>
          <w:sz w:val="24"/>
          <w:szCs w:val="24"/>
        </w:rPr>
        <w:t>)</w:t>
      </w:r>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vertAlign w:val="superscript"/>
        </w:rPr>
        <w:t>(1/2)</w:t>
      </w:r>
    </w:p>
    <w:p w14:paraId="3F57C381" w14:textId="7883FE29" w:rsidR="004E3C35" w:rsidRPr="00DF43FE" w:rsidRDefault="00D06563" w:rsidP="00791193">
      <w:pPr>
        <w:pStyle w:val="p1"/>
        <w:rPr>
          <w:rFonts w:asciiTheme="minorHAnsi" w:hAnsiTheme="minorHAnsi"/>
          <w:sz w:val="24"/>
          <w:szCs w:val="24"/>
        </w:rPr>
      </w:pPr>
      <w:r w:rsidRPr="00DF43FE">
        <w:rPr>
          <w:rFonts w:asciiTheme="minorHAnsi" w:hAnsiTheme="minorHAnsi"/>
          <w:sz w:val="24"/>
          <w:szCs w:val="24"/>
        </w:rPr>
        <w:t xml:space="preserve">= </w:t>
      </w:r>
      <w:r w:rsidR="00493091" w:rsidRPr="00DF43FE">
        <w:rPr>
          <w:rFonts w:asciiTheme="minorHAnsi" w:hAnsiTheme="minorHAnsi"/>
          <w:sz w:val="24"/>
          <w:szCs w:val="24"/>
        </w:rPr>
        <w:t>6.6971</w:t>
      </w:r>
      <w:r w:rsidRPr="00DF43FE">
        <w:rPr>
          <w:rFonts w:asciiTheme="minorHAnsi" w:hAnsiTheme="minorHAnsi"/>
          <w:sz w:val="24"/>
          <w:szCs w:val="24"/>
        </w:rPr>
        <w:t>* [1-(y/</w:t>
      </w:r>
      <w:r w:rsidR="00493091" w:rsidRPr="00DF43FE">
        <w:rPr>
          <w:rFonts w:asciiTheme="minorHAnsi" w:hAnsiTheme="minorHAnsi"/>
          <w:sz w:val="24"/>
          <w:szCs w:val="24"/>
        </w:rPr>
        <w:t>26.315</w:t>
      </w:r>
      <w:r w:rsidRPr="00DF43FE">
        <w:rPr>
          <w:rFonts w:asciiTheme="minorHAnsi" w:hAnsiTheme="minorHAnsi"/>
          <w:sz w:val="24"/>
          <w:szCs w:val="24"/>
        </w:rPr>
        <w:t>)</w:t>
      </w:r>
      <w:proofErr w:type="gramStart"/>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vertAlign w:val="superscript"/>
        </w:rPr>
        <w:t>(</w:t>
      </w:r>
      <w:proofErr w:type="gramEnd"/>
      <w:r w:rsidRPr="00DF43FE">
        <w:rPr>
          <w:rFonts w:asciiTheme="minorHAnsi" w:hAnsiTheme="minorHAnsi"/>
          <w:sz w:val="24"/>
          <w:szCs w:val="24"/>
          <w:vertAlign w:val="superscript"/>
        </w:rPr>
        <w:t>1/2)</w:t>
      </w:r>
      <w:r w:rsidRPr="00DF43FE">
        <w:rPr>
          <w:rFonts w:asciiTheme="minorHAnsi" w:hAnsiTheme="minorHAnsi"/>
          <w:sz w:val="24"/>
          <w:szCs w:val="24"/>
        </w:rPr>
        <w:t>=</w:t>
      </w:r>
      <w:proofErr w:type="spellStart"/>
      <w:r w:rsidRPr="00DF43FE">
        <w:rPr>
          <w:rFonts w:asciiTheme="minorHAnsi" w:hAnsiTheme="minorHAnsi"/>
          <w:sz w:val="24"/>
          <w:szCs w:val="24"/>
        </w:rPr>
        <w:t>c</w:t>
      </w:r>
      <w:r w:rsidRPr="00DF43FE">
        <w:rPr>
          <w:rFonts w:asciiTheme="minorHAnsi" w:hAnsiTheme="minorHAnsi"/>
          <w:sz w:val="24"/>
          <w:szCs w:val="24"/>
          <w:vertAlign w:val="subscript"/>
        </w:rPr>
        <w:t>e</w:t>
      </w:r>
      <w:proofErr w:type="spellEnd"/>
      <w:r w:rsidRPr="00DF43FE">
        <w:rPr>
          <w:rFonts w:asciiTheme="minorHAnsi" w:hAnsiTheme="minorHAnsi"/>
          <w:sz w:val="24"/>
          <w:szCs w:val="24"/>
        </w:rPr>
        <w:t>(y)</w:t>
      </w:r>
    </w:p>
    <w:p w14:paraId="7609A442" w14:textId="51BD4AF0" w:rsidR="00493091" w:rsidRPr="00DF43FE" w:rsidRDefault="00493091" w:rsidP="00493091">
      <w:pPr>
        <w:pStyle w:val="p1"/>
        <w:rPr>
          <w:rFonts w:asciiTheme="minorHAnsi" w:hAnsiTheme="minorHAnsi"/>
          <w:sz w:val="24"/>
          <w:szCs w:val="24"/>
        </w:rPr>
      </w:pPr>
      <w:r w:rsidRPr="00DF43FE">
        <w:rPr>
          <w:rFonts w:asciiTheme="minorHAnsi" w:hAnsiTheme="minorHAnsi"/>
          <w:sz w:val="24"/>
          <w:szCs w:val="24"/>
        </w:rPr>
        <w:t>Load (y)=(1/</w:t>
      </w:r>
      <w:proofErr w:type="gramStart"/>
      <w:r w:rsidRPr="00DF43FE">
        <w:rPr>
          <w:rFonts w:asciiTheme="minorHAnsi" w:hAnsiTheme="minorHAnsi"/>
          <w:sz w:val="24"/>
          <w:szCs w:val="24"/>
        </w:rPr>
        <w:t>2)*</w:t>
      </w:r>
      <w:proofErr w:type="gramEnd"/>
      <w:r w:rsidRPr="00DF43FE">
        <w:rPr>
          <w:rFonts w:asciiTheme="minorHAnsi" w:hAnsiTheme="minorHAnsi"/>
          <w:sz w:val="24"/>
          <w:szCs w:val="24"/>
        </w:rPr>
        <w:t>[</w:t>
      </w:r>
      <w:proofErr w:type="spellStart"/>
      <w:r w:rsidRPr="00DF43FE">
        <w:rPr>
          <w:rFonts w:asciiTheme="minorHAnsi" w:hAnsiTheme="minorHAnsi"/>
          <w:sz w:val="24"/>
          <w:szCs w:val="24"/>
        </w:rPr>
        <w:t>c</w:t>
      </w:r>
      <w:r w:rsidRPr="00DF43FE">
        <w:rPr>
          <w:rFonts w:asciiTheme="minorHAnsi" w:hAnsiTheme="minorHAnsi"/>
          <w:sz w:val="24"/>
          <w:szCs w:val="24"/>
          <w:vertAlign w:val="subscript"/>
        </w:rPr>
        <w:t>b</w:t>
      </w:r>
      <w:proofErr w:type="spellEnd"/>
      <w:r w:rsidRPr="00DF43FE">
        <w:rPr>
          <w:rFonts w:asciiTheme="minorHAnsi" w:hAnsiTheme="minorHAnsi"/>
          <w:sz w:val="24"/>
          <w:szCs w:val="24"/>
        </w:rPr>
        <w:t>(y)+</w:t>
      </w:r>
      <w:proofErr w:type="spellStart"/>
      <w:r w:rsidRPr="00DF43FE">
        <w:rPr>
          <w:rFonts w:asciiTheme="minorHAnsi" w:hAnsiTheme="minorHAnsi"/>
          <w:sz w:val="24"/>
          <w:szCs w:val="24"/>
        </w:rPr>
        <w:t>c</w:t>
      </w:r>
      <w:r w:rsidRPr="00DF43FE">
        <w:rPr>
          <w:rFonts w:asciiTheme="minorHAnsi" w:hAnsiTheme="minorHAnsi"/>
          <w:sz w:val="24"/>
          <w:szCs w:val="24"/>
          <w:vertAlign w:val="subscript"/>
        </w:rPr>
        <w:t>e</w:t>
      </w:r>
      <w:proofErr w:type="spellEnd"/>
      <w:r w:rsidRPr="00DF43FE">
        <w:rPr>
          <w:rFonts w:asciiTheme="minorHAnsi" w:hAnsiTheme="minorHAnsi"/>
          <w:sz w:val="24"/>
          <w:szCs w:val="24"/>
        </w:rPr>
        <w:t>(y)]=</w:t>
      </w:r>
      <w:r w:rsidR="00900E43" w:rsidRPr="00DF43FE">
        <w:rPr>
          <w:rFonts w:asciiTheme="minorHAnsi" w:hAnsiTheme="minorHAnsi"/>
          <w:sz w:val="24"/>
          <w:szCs w:val="24"/>
        </w:rPr>
        <w:t>4.389-0.169y</w:t>
      </w:r>
    </w:p>
    <w:p w14:paraId="46636463" w14:textId="77777777" w:rsidR="00827EE9" w:rsidRPr="00DF43FE" w:rsidRDefault="00827EE9" w:rsidP="00827EE9">
      <w:pPr>
        <w:pStyle w:val="p1"/>
        <w:rPr>
          <w:rStyle w:val="s1"/>
          <w:rFonts w:asciiTheme="minorHAnsi" w:hAnsiTheme="minorHAnsi"/>
          <w:sz w:val="24"/>
          <w:szCs w:val="24"/>
        </w:rPr>
      </w:pPr>
    </w:p>
    <w:p w14:paraId="4193CACF" w14:textId="0E94C012" w:rsidR="00827EE9" w:rsidRPr="002F71DE" w:rsidRDefault="00827EE9" w:rsidP="001834FB">
      <w:pPr>
        <w:pStyle w:val="p1"/>
        <w:outlineLvl w:val="0"/>
        <w:rPr>
          <w:rFonts w:asciiTheme="minorHAnsi" w:hAnsiTheme="minorHAnsi"/>
          <w:sz w:val="28"/>
          <w:szCs w:val="28"/>
        </w:rPr>
      </w:pPr>
      <w:r w:rsidRPr="002F71DE">
        <w:rPr>
          <w:rStyle w:val="s1"/>
          <w:rFonts w:asciiTheme="minorHAnsi" w:hAnsiTheme="minorHAnsi"/>
          <w:sz w:val="28"/>
          <w:szCs w:val="28"/>
        </w:rPr>
        <w:t>Maximum lift coefficient calculation of cruise wing based on root and tip airfoils</w:t>
      </w:r>
    </w:p>
    <w:p w14:paraId="01AA5950" w14:textId="77777777" w:rsidR="002F71DE" w:rsidRDefault="002F71DE" w:rsidP="00570784">
      <w:pPr>
        <w:pStyle w:val="p1"/>
        <w:rPr>
          <w:rFonts w:asciiTheme="minorHAnsi" w:hAnsiTheme="minorHAnsi"/>
          <w:sz w:val="24"/>
          <w:szCs w:val="24"/>
        </w:rPr>
      </w:pPr>
    </w:p>
    <w:p w14:paraId="7A44D3C3" w14:textId="4DB6CAC3" w:rsidR="00570784" w:rsidRPr="00DF43FE" w:rsidRDefault="00570784" w:rsidP="00570784">
      <w:pPr>
        <w:pStyle w:val="p1"/>
        <w:rPr>
          <w:rFonts w:asciiTheme="minorHAnsi" w:hAnsiTheme="minorHAnsi"/>
          <w:sz w:val="24"/>
          <w:szCs w:val="24"/>
        </w:rPr>
      </w:pPr>
      <w:r w:rsidRPr="00DF43FE">
        <w:rPr>
          <w:rFonts w:asciiTheme="minorHAnsi" w:hAnsiTheme="minorHAnsi"/>
          <w:sz w:val="24"/>
          <w:szCs w:val="24"/>
        </w:rPr>
        <w:t>B737</w:t>
      </w:r>
      <w:proofErr w:type="gramStart"/>
      <w:r w:rsidRPr="00DF43FE">
        <w:rPr>
          <w:rFonts w:asciiTheme="minorHAnsi" w:hAnsiTheme="minorHAnsi"/>
          <w:sz w:val="24"/>
          <w:szCs w:val="24"/>
        </w:rPr>
        <w:t xml:space="preserve">a  </w:t>
      </w:r>
      <w:proofErr w:type="spellStart"/>
      <w:r w:rsidRPr="00DF43FE">
        <w:rPr>
          <w:rFonts w:asciiTheme="minorHAnsi" w:hAnsiTheme="minorHAnsi"/>
          <w:sz w:val="24"/>
          <w:szCs w:val="24"/>
        </w:rPr>
        <w:t>c</w:t>
      </w:r>
      <w:r w:rsidRPr="00DF43FE">
        <w:rPr>
          <w:rFonts w:asciiTheme="minorHAnsi" w:hAnsiTheme="minorHAnsi"/>
          <w:sz w:val="24"/>
          <w:szCs w:val="24"/>
          <w:vertAlign w:val="subscript"/>
        </w:rPr>
        <w:t>lmax</w:t>
      </w:r>
      <w:proofErr w:type="spellEnd"/>
      <w:proofErr w:type="gramEnd"/>
      <w:r w:rsidRPr="00DF43FE">
        <w:rPr>
          <w:rFonts w:asciiTheme="minorHAnsi" w:hAnsiTheme="minorHAnsi"/>
          <w:sz w:val="24"/>
          <w:szCs w:val="24"/>
        </w:rPr>
        <w:t>=1.524</w:t>
      </w:r>
    </w:p>
    <w:p w14:paraId="7ED1EF14" w14:textId="462B84DC" w:rsidR="00570784" w:rsidRPr="00DF43FE" w:rsidRDefault="00570784" w:rsidP="00827EE9">
      <w:pPr>
        <w:pStyle w:val="p1"/>
        <w:rPr>
          <w:rFonts w:asciiTheme="minorHAnsi" w:hAnsiTheme="minorHAnsi"/>
          <w:sz w:val="24"/>
          <w:szCs w:val="24"/>
        </w:rPr>
      </w:pPr>
      <w:proofErr w:type="spellStart"/>
      <w:r w:rsidRPr="00DF43FE">
        <w:rPr>
          <w:rFonts w:asciiTheme="minorHAnsi" w:hAnsiTheme="minorHAnsi"/>
          <w:sz w:val="24"/>
          <w:szCs w:val="24"/>
        </w:rPr>
        <w:t>C</w:t>
      </w:r>
      <w:r w:rsidRPr="00DF43FE">
        <w:rPr>
          <w:rFonts w:asciiTheme="minorHAnsi" w:hAnsiTheme="minorHAnsi"/>
          <w:sz w:val="24"/>
          <w:szCs w:val="24"/>
          <w:vertAlign w:val="subscript"/>
        </w:rPr>
        <w:t>Lmax</w:t>
      </w:r>
      <w:proofErr w:type="spellEnd"/>
      <w:r w:rsidRPr="00DF43FE">
        <w:rPr>
          <w:rFonts w:asciiTheme="minorHAnsi" w:hAnsiTheme="minorHAnsi"/>
          <w:sz w:val="24"/>
          <w:szCs w:val="24"/>
        </w:rPr>
        <w:t>=1.524*0.9=1.372 (clean, no flaps)</w:t>
      </w:r>
    </w:p>
    <w:p w14:paraId="56CDD131" w14:textId="08671CC6" w:rsidR="00570784" w:rsidRPr="00DF43FE" w:rsidRDefault="00570784" w:rsidP="00827EE9">
      <w:pPr>
        <w:pStyle w:val="p1"/>
        <w:rPr>
          <w:rFonts w:asciiTheme="minorHAnsi" w:eastAsia="Times New Roman" w:hAnsiTheme="minorHAnsi"/>
          <w:sz w:val="24"/>
          <w:szCs w:val="24"/>
        </w:rPr>
      </w:pPr>
      <w:r w:rsidRPr="00DF43FE">
        <w:rPr>
          <w:rFonts w:asciiTheme="minorHAnsi" w:hAnsiTheme="minorHAnsi"/>
          <w:sz w:val="24"/>
          <w:szCs w:val="24"/>
        </w:rPr>
        <w:t xml:space="preserve">B737d </w:t>
      </w:r>
      <w:proofErr w:type="spellStart"/>
      <w:r w:rsidRPr="00DF43FE">
        <w:rPr>
          <w:rFonts w:asciiTheme="minorHAnsi" w:eastAsia="Times New Roman" w:hAnsiTheme="minorHAnsi"/>
          <w:sz w:val="24"/>
          <w:szCs w:val="24"/>
        </w:rPr>
        <w:t>C</w:t>
      </w:r>
      <w:r w:rsidRPr="00DF43FE">
        <w:rPr>
          <w:rFonts w:asciiTheme="minorHAnsi" w:eastAsia="Times New Roman" w:hAnsiTheme="minorHAnsi"/>
          <w:sz w:val="24"/>
          <w:szCs w:val="24"/>
          <w:vertAlign w:val="subscript"/>
        </w:rPr>
        <w:t>lmax</w:t>
      </w:r>
      <w:proofErr w:type="spellEnd"/>
      <w:r w:rsidRPr="00DF43FE">
        <w:rPr>
          <w:rFonts w:asciiTheme="minorHAnsi" w:eastAsia="Times New Roman" w:hAnsiTheme="minorHAnsi"/>
          <w:sz w:val="24"/>
          <w:szCs w:val="24"/>
        </w:rPr>
        <w:t>=1.352</w:t>
      </w:r>
    </w:p>
    <w:p w14:paraId="2E7BC87D" w14:textId="65C19F44" w:rsidR="00570784" w:rsidRPr="00DF43FE" w:rsidRDefault="00570784" w:rsidP="00570784">
      <w:pPr>
        <w:pStyle w:val="p1"/>
        <w:rPr>
          <w:rFonts w:asciiTheme="minorHAnsi" w:hAnsiTheme="minorHAnsi"/>
          <w:sz w:val="24"/>
          <w:szCs w:val="24"/>
        </w:rPr>
      </w:pPr>
      <w:proofErr w:type="spellStart"/>
      <w:r w:rsidRPr="00DF43FE">
        <w:rPr>
          <w:rFonts w:asciiTheme="minorHAnsi" w:hAnsiTheme="minorHAnsi"/>
          <w:sz w:val="24"/>
          <w:szCs w:val="24"/>
        </w:rPr>
        <w:t>C</w:t>
      </w:r>
      <w:r w:rsidRPr="00DF43FE">
        <w:rPr>
          <w:rFonts w:asciiTheme="minorHAnsi" w:hAnsiTheme="minorHAnsi"/>
          <w:sz w:val="24"/>
          <w:szCs w:val="24"/>
          <w:vertAlign w:val="subscript"/>
        </w:rPr>
        <w:t>Lmax</w:t>
      </w:r>
      <w:proofErr w:type="spellEnd"/>
      <w:r w:rsidRPr="00DF43FE">
        <w:rPr>
          <w:rFonts w:asciiTheme="minorHAnsi" w:hAnsiTheme="minorHAnsi"/>
          <w:sz w:val="24"/>
          <w:szCs w:val="24"/>
        </w:rPr>
        <w:t>=1.352*0.9=1.217 (clean, no flaps)</w:t>
      </w:r>
    </w:p>
    <w:p w14:paraId="4CE8573A" w14:textId="77777777" w:rsidR="00570784" w:rsidRPr="00DF43FE" w:rsidRDefault="00570784" w:rsidP="00827EE9">
      <w:pPr>
        <w:pStyle w:val="p1"/>
        <w:rPr>
          <w:rFonts w:asciiTheme="minorHAnsi" w:hAnsiTheme="minorHAnsi"/>
          <w:sz w:val="24"/>
          <w:szCs w:val="24"/>
        </w:rPr>
      </w:pPr>
    </w:p>
    <w:p w14:paraId="5007F388" w14:textId="34CA0B98" w:rsidR="00570784" w:rsidRPr="00DF43FE" w:rsidRDefault="00570784" w:rsidP="001834FB">
      <w:pPr>
        <w:pStyle w:val="p1"/>
        <w:outlineLvl w:val="0"/>
        <w:rPr>
          <w:rFonts w:asciiTheme="minorHAnsi" w:hAnsiTheme="minorHAnsi"/>
          <w:sz w:val="24"/>
          <w:szCs w:val="24"/>
        </w:rPr>
      </w:pPr>
      <w:proofErr w:type="spellStart"/>
      <w:r w:rsidRPr="00DF43FE">
        <w:rPr>
          <w:rFonts w:asciiTheme="minorHAnsi" w:hAnsiTheme="minorHAnsi"/>
          <w:sz w:val="24"/>
          <w:szCs w:val="24"/>
        </w:rPr>
        <w:t>C</w:t>
      </w:r>
      <w:r w:rsidRPr="00DF43FE">
        <w:rPr>
          <w:rFonts w:asciiTheme="minorHAnsi" w:hAnsiTheme="minorHAnsi"/>
          <w:sz w:val="24"/>
          <w:szCs w:val="24"/>
          <w:vertAlign w:val="subscript"/>
        </w:rPr>
        <w:t>Lmax</w:t>
      </w:r>
      <w:proofErr w:type="spellEnd"/>
      <w:r w:rsidRPr="00DF43FE">
        <w:rPr>
          <w:rFonts w:asciiTheme="minorHAnsi" w:hAnsiTheme="minorHAnsi"/>
          <w:sz w:val="24"/>
          <w:szCs w:val="24"/>
        </w:rPr>
        <w:t>= (1.372+1.217)/2= 1.295</w:t>
      </w:r>
    </w:p>
    <w:p w14:paraId="7EB21CB0" w14:textId="77777777" w:rsidR="00570784" w:rsidRPr="00DF43FE" w:rsidRDefault="00570784" w:rsidP="00827EE9">
      <w:pPr>
        <w:pStyle w:val="p1"/>
        <w:rPr>
          <w:rFonts w:asciiTheme="minorHAnsi" w:hAnsiTheme="minorHAnsi"/>
          <w:sz w:val="24"/>
          <w:szCs w:val="24"/>
        </w:rPr>
      </w:pPr>
    </w:p>
    <w:p w14:paraId="068D7DB6" w14:textId="376B887E" w:rsidR="002335A9" w:rsidRPr="002F71DE" w:rsidRDefault="002335A9" w:rsidP="002335A9">
      <w:pPr>
        <w:pStyle w:val="p1"/>
        <w:rPr>
          <w:rFonts w:asciiTheme="minorHAnsi" w:hAnsiTheme="minorHAnsi"/>
          <w:sz w:val="28"/>
          <w:szCs w:val="28"/>
        </w:rPr>
      </w:pPr>
      <w:r w:rsidRPr="002F71DE">
        <w:rPr>
          <w:rStyle w:val="s1"/>
          <w:rFonts w:asciiTheme="minorHAnsi" w:hAnsiTheme="minorHAnsi"/>
          <w:sz w:val="28"/>
          <w:szCs w:val="28"/>
        </w:rPr>
        <w:t xml:space="preserve">Maximum lift coefficient calculation of high lift wing based on root and tip airfoils with high lift at 10 </w:t>
      </w:r>
      <w:proofErr w:type="spellStart"/>
      <w:r w:rsidRPr="002F71DE">
        <w:rPr>
          <w:rStyle w:val="s1"/>
          <w:rFonts w:asciiTheme="minorHAnsi" w:hAnsiTheme="minorHAnsi"/>
          <w:sz w:val="28"/>
          <w:szCs w:val="28"/>
        </w:rPr>
        <w:t>deg</w:t>
      </w:r>
      <w:proofErr w:type="spellEnd"/>
    </w:p>
    <w:p w14:paraId="7F3108D5" w14:textId="77777777" w:rsidR="002F71DE" w:rsidRDefault="002F71DE" w:rsidP="00827EE9">
      <w:pPr>
        <w:pStyle w:val="p1"/>
        <w:rPr>
          <w:rFonts w:asciiTheme="minorHAnsi" w:eastAsia="Times New Roman" w:hAnsiTheme="minorHAnsi"/>
          <w:color w:val="000000"/>
          <w:sz w:val="24"/>
          <w:szCs w:val="24"/>
        </w:rPr>
      </w:pPr>
    </w:p>
    <w:p w14:paraId="7CDA4D88" w14:textId="0D0E0770" w:rsidR="00B34B26" w:rsidRPr="00DF43FE" w:rsidRDefault="00B34B26" w:rsidP="00827EE9">
      <w:pPr>
        <w:pStyle w:val="p1"/>
        <w:rPr>
          <w:rFonts w:asciiTheme="minorHAnsi" w:eastAsia="Times New Roman" w:hAnsiTheme="minorHAnsi"/>
          <w:color w:val="000000"/>
          <w:sz w:val="24"/>
          <w:szCs w:val="24"/>
        </w:rPr>
      </w:pPr>
      <w:proofErr w:type="spellStart"/>
      <w:r w:rsidRPr="00DF43FE">
        <w:rPr>
          <w:rFonts w:asciiTheme="minorHAnsi" w:eastAsia="Times New Roman" w:hAnsiTheme="minorHAnsi"/>
          <w:color w:val="000000"/>
          <w:sz w:val="24"/>
          <w:szCs w:val="24"/>
        </w:rPr>
        <w:t>S</w:t>
      </w:r>
      <w:r w:rsidRPr="00DF43FE">
        <w:rPr>
          <w:rFonts w:asciiTheme="minorHAnsi" w:eastAsia="Times New Roman" w:hAnsiTheme="minorHAnsi"/>
          <w:color w:val="000000"/>
          <w:sz w:val="24"/>
          <w:szCs w:val="24"/>
          <w:vertAlign w:val="subscript"/>
        </w:rPr>
        <w:t>flapped</w:t>
      </w:r>
      <w:proofErr w:type="spellEnd"/>
      <w:r w:rsidRPr="00DF43FE">
        <w:rPr>
          <w:rFonts w:asciiTheme="minorHAnsi" w:eastAsia="Times New Roman" w:hAnsiTheme="minorHAnsi"/>
          <w:color w:val="000000"/>
          <w:sz w:val="24"/>
          <w:szCs w:val="24"/>
        </w:rPr>
        <w:t>/</w:t>
      </w:r>
      <w:proofErr w:type="spellStart"/>
      <w:r w:rsidRPr="00DF43FE">
        <w:rPr>
          <w:rFonts w:asciiTheme="minorHAnsi" w:eastAsia="Times New Roman" w:hAnsiTheme="minorHAnsi"/>
          <w:color w:val="000000"/>
          <w:sz w:val="24"/>
          <w:szCs w:val="24"/>
        </w:rPr>
        <w:t>S</w:t>
      </w:r>
      <w:r w:rsidRPr="00DF43FE">
        <w:rPr>
          <w:rFonts w:asciiTheme="minorHAnsi" w:eastAsia="Times New Roman" w:hAnsiTheme="minorHAnsi"/>
          <w:color w:val="000000"/>
          <w:sz w:val="24"/>
          <w:szCs w:val="24"/>
          <w:vertAlign w:val="subscript"/>
        </w:rPr>
        <w:t>ref</w:t>
      </w:r>
      <w:proofErr w:type="spellEnd"/>
      <w:r w:rsidR="00D66105">
        <w:rPr>
          <w:rFonts w:asciiTheme="minorHAnsi" w:eastAsia="Times New Roman" w:hAnsiTheme="minorHAnsi"/>
          <w:color w:val="000000"/>
          <w:sz w:val="24"/>
          <w:szCs w:val="24"/>
        </w:rPr>
        <w:t>=0.5</w:t>
      </w:r>
    </w:p>
    <w:p w14:paraId="76868CCF" w14:textId="2E5D47A0" w:rsidR="00B34B26" w:rsidRPr="00DF43FE" w:rsidRDefault="00B34B26" w:rsidP="00827EE9">
      <w:pPr>
        <w:pStyle w:val="p1"/>
        <w:rPr>
          <w:rFonts w:asciiTheme="minorHAnsi" w:eastAsia="Times New Roman" w:hAnsiTheme="minorHAnsi"/>
          <w:color w:val="000000"/>
          <w:sz w:val="24"/>
          <w:szCs w:val="24"/>
        </w:rPr>
      </w:pPr>
      <w:r w:rsidRPr="00DF43FE">
        <w:rPr>
          <w:rFonts w:asciiTheme="minorHAnsi" w:eastAsia="Times New Roman" w:hAnsiTheme="minorHAnsi"/>
          <w:color w:val="000000"/>
          <w:sz w:val="24"/>
          <w:szCs w:val="24"/>
        </w:rPr>
        <w:t>We choose to use slotted flap.</w:t>
      </w:r>
    </w:p>
    <w:p w14:paraId="52E28732" w14:textId="352CEC4E" w:rsidR="002335A9" w:rsidRPr="00DF43FE" w:rsidRDefault="00B34B26" w:rsidP="00827EE9">
      <w:pPr>
        <w:pStyle w:val="p1"/>
        <w:rPr>
          <w:rFonts w:asciiTheme="minorHAnsi" w:eastAsia="Times New Roman" w:hAnsiTheme="minorHAnsi"/>
          <w:color w:val="000000"/>
          <w:sz w:val="24"/>
          <w:szCs w:val="24"/>
        </w:rPr>
      </w:pPr>
      <w:r w:rsidRPr="00DF43FE">
        <w:rPr>
          <w:rFonts w:asciiTheme="minorHAnsi" w:eastAsia="Times New Roman" w:hAnsiTheme="minorHAnsi"/>
          <w:color w:val="000000"/>
          <w:sz w:val="24"/>
          <w:szCs w:val="24"/>
        </w:rPr>
        <w:t>∆</w:t>
      </w:r>
      <w:proofErr w:type="spellStart"/>
      <w:r w:rsidRPr="00DF43FE">
        <w:rPr>
          <w:rFonts w:asciiTheme="minorHAnsi" w:eastAsia="Times New Roman" w:hAnsiTheme="minorHAnsi"/>
          <w:color w:val="000000"/>
          <w:sz w:val="24"/>
          <w:szCs w:val="24"/>
        </w:rPr>
        <w:t>C</w:t>
      </w:r>
      <w:r w:rsidRPr="00DF43FE">
        <w:rPr>
          <w:rFonts w:asciiTheme="minorHAnsi" w:eastAsia="Times New Roman" w:hAnsiTheme="minorHAnsi"/>
          <w:color w:val="000000"/>
          <w:sz w:val="24"/>
          <w:szCs w:val="24"/>
          <w:vertAlign w:val="subscript"/>
        </w:rPr>
        <w:t>Lmax</w:t>
      </w:r>
      <w:proofErr w:type="spellEnd"/>
      <w:r w:rsidRPr="00DF43FE">
        <w:rPr>
          <w:rFonts w:asciiTheme="minorHAnsi" w:eastAsia="Times New Roman" w:hAnsiTheme="minorHAnsi"/>
          <w:color w:val="000000"/>
          <w:sz w:val="24"/>
          <w:szCs w:val="24"/>
        </w:rPr>
        <w:t>=0.9*</w:t>
      </w:r>
      <w:r w:rsidR="008F7E29">
        <w:rPr>
          <w:rFonts w:asciiTheme="minorHAnsi" w:eastAsia="Times New Roman" w:hAnsiTheme="minorHAnsi"/>
          <w:color w:val="000000"/>
          <w:sz w:val="24"/>
          <w:szCs w:val="24"/>
        </w:rPr>
        <w:t>1.3</w:t>
      </w:r>
      <w:r w:rsidR="008F7E29" w:rsidRPr="00DF43FE">
        <w:rPr>
          <w:rFonts w:asciiTheme="minorHAnsi" w:eastAsia="Times New Roman" w:hAnsiTheme="minorHAnsi"/>
          <w:color w:val="000000"/>
          <w:sz w:val="24"/>
          <w:szCs w:val="24"/>
        </w:rPr>
        <w:t xml:space="preserve"> </w:t>
      </w:r>
      <w:r w:rsidRPr="00DF43FE">
        <w:rPr>
          <w:rFonts w:asciiTheme="minorHAnsi" w:eastAsia="Times New Roman" w:hAnsiTheme="minorHAnsi"/>
          <w:color w:val="000000"/>
          <w:sz w:val="24"/>
          <w:szCs w:val="24"/>
        </w:rPr>
        <w:t>(</w:t>
      </w:r>
      <w:proofErr w:type="spellStart"/>
      <w:r w:rsidRPr="00DF43FE">
        <w:rPr>
          <w:rFonts w:asciiTheme="minorHAnsi" w:eastAsia="Times New Roman" w:hAnsiTheme="minorHAnsi"/>
          <w:color w:val="000000"/>
          <w:sz w:val="24"/>
          <w:szCs w:val="24"/>
        </w:rPr>
        <w:t>S</w:t>
      </w:r>
      <w:r w:rsidRPr="00DF43FE">
        <w:rPr>
          <w:rFonts w:asciiTheme="minorHAnsi" w:eastAsia="Times New Roman" w:hAnsiTheme="minorHAnsi"/>
          <w:color w:val="000000"/>
          <w:sz w:val="24"/>
          <w:szCs w:val="24"/>
          <w:vertAlign w:val="subscript"/>
        </w:rPr>
        <w:t>flapped</w:t>
      </w:r>
      <w:proofErr w:type="spellEnd"/>
      <w:r w:rsidRPr="00DF43FE">
        <w:rPr>
          <w:rFonts w:asciiTheme="minorHAnsi" w:eastAsia="Times New Roman" w:hAnsiTheme="minorHAnsi"/>
          <w:color w:val="000000"/>
          <w:sz w:val="24"/>
          <w:szCs w:val="24"/>
        </w:rPr>
        <w:t>/</w:t>
      </w:r>
      <w:proofErr w:type="spellStart"/>
      <w:proofErr w:type="gramStart"/>
      <w:r w:rsidRPr="00DF43FE">
        <w:rPr>
          <w:rFonts w:asciiTheme="minorHAnsi" w:eastAsia="Times New Roman" w:hAnsiTheme="minorHAnsi"/>
          <w:color w:val="000000"/>
          <w:sz w:val="24"/>
          <w:szCs w:val="24"/>
        </w:rPr>
        <w:t>S</w:t>
      </w:r>
      <w:r w:rsidRPr="00DF43FE">
        <w:rPr>
          <w:rFonts w:asciiTheme="minorHAnsi" w:eastAsia="Times New Roman" w:hAnsiTheme="minorHAnsi"/>
          <w:color w:val="000000"/>
          <w:sz w:val="24"/>
          <w:szCs w:val="24"/>
          <w:vertAlign w:val="subscript"/>
        </w:rPr>
        <w:t>ref</w:t>
      </w:r>
      <w:proofErr w:type="spellEnd"/>
      <w:r w:rsidR="008F7E29">
        <w:rPr>
          <w:rFonts w:asciiTheme="minorHAnsi" w:eastAsia="Times New Roman" w:hAnsiTheme="minorHAnsi"/>
          <w:color w:val="000000"/>
          <w:sz w:val="24"/>
          <w:szCs w:val="24"/>
        </w:rPr>
        <w:t>)=</w:t>
      </w:r>
      <w:proofErr w:type="gramEnd"/>
      <w:r w:rsidR="008F7E29">
        <w:rPr>
          <w:rFonts w:asciiTheme="minorHAnsi" w:eastAsia="Times New Roman" w:hAnsiTheme="minorHAnsi"/>
          <w:color w:val="000000"/>
          <w:sz w:val="24"/>
          <w:szCs w:val="24"/>
        </w:rPr>
        <w:t>0.585</w:t>
      </w:r>
    </w:p>
    <w:p w14:paraId="7F5804E5" w14:textId="107FC1CA" w:rsidR="00B34B26" w:rsidRPr="00DF43FE" w:rsidRDefault="00B34B26" w:rsidP="00827EE9">
      <w:pPr>
        <w:pStyle w:val="p1"/>
        <w:rPr>
          <w:rFonts w:asciiTheme="minorHAnsi" w:eastAsia="Times New Roman" w:hAnsiTheme="minorHAnsi"/>
          <w:color w:val="000000"/>
          <w:sz w:val="24"/>
          <w:szCs w:val="24"/>
        </w:rPr>
      </w:pPr>
      <w:proofErr w:type="spellStart"/>
      <w:r w:rsidRPr="00DF43FE">
        <w:rPr>
          <w:rFonts w:asciiTheme="minorHAnsi" w:eastAsia="Times New Roman" w:hAnsiTheme="minorHAnsi"/>
          <w:color w:val="000000"/>
          <w:sz w:val="24"/>
          <w:szCs w:val="24"/>
        </w:rPr>
        <w:t>C</w:t>
      </w:r>
      <w:r w:rsidRPr="00DF43FE">
        <w:rPr>
          <w:rFonts w:asciiTheme="minorHAnsi" w:eastAsia="Times New Roman" w:hAnsiTheme="minorHAnsi"/>
          <w:color w:val="000000"/>
          <w:sz w:val="24"/>
          <w:szCs w:val="24"/>
          <w:vertAlign w:val="subscript"/>
        </w:rPr>
        <w:t>Lmax</w:t>
      </w:r>
      <w:proofErr w:type="spellEnd"/>
      <w:r w:rsidRPr="00DF43FE">
        <w:rPr>
          <w:rFonts w:asciiTheme="minorHAnsi" w:eastAsia="Times New Roman" w:hAnsiTheme="minorHAnsi"/>
          <w:color w:val="000000"/>
          <w:sz w:val="24"/>
          <w:szCs w:val="24"/>
        </w:rPr>
        <w:t>=</w:t>
      </w:r>
      <w:r w:rsidRPr="00DF43FE">
        <w:rPr>
          <w:rFonts w:asciiTheme="minorHAnsi" w:hAnsiTheme="minorHAnsi"/>
          <w:sz w:val="24"/>
          <w:szCs w:val="24"/>
        </w:rPr>
        <w:t>1.295+</w:t>
      </w:r>
      <w:r w:rsidR="008F7E29">
        <w:rPr>
          <w:rFonts w:asciiTheme="minorHAnsi" w:eastAsia="Times New Roman" w:hAnsiTheme="minorHAnsi"/>
          <w:color w:val="000000"/>
          <w:sz w:val="24"/>
          <w:szCs w:val="24"/>
        </w:rPr>
        <w:t>0.585=1.88</w:t>
      </w:r>
    </w:p>
    <w:p w14:paraId="33602496" w14:textId="77777777" w:rsidR="00B34B26" w:rsidRPr="00DF43FE" w:rsidRDefault="00B34B26" w:rsidP="00827EE9">
      <w:pPr>
        <w:pStyle w:val="p1"/>
        <w:rPr>
          <w:rFonts w:asciiTheme="minorHAnsi" w:hAnsiTheme="minorHAnsi"/>
          <w:sz w:val="24"/>
          <w:szCs w:val="24"/>
        </w:rPr>
      </w:pPr>
    </w:p>
    <w:p w14:paraId="7E6D6E36" w14:textId="53178CFC" w:rsidR="007B48FE" w:rsidRPr="002F71DE" w:rsidRDefault="002335A9"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Drag by e</w:t>
      </w:r>
      <w:r w:rsidR="007B48FE" w:rsidRPr="002F71DE">
        <w:rPr>
          <w:rStyle w:val="s1"/>
          <w:rFonts w:asciiTheme="minorHAnsi" w:hAnsiTheme="minorHAnsi"/>
          <w:sz w:val="28"/>
          <w:szCs w:val="28"/>
        </w:rPr>
        <w:t>quivalent skin friction method</w:t>
      </w:r>
    </w:p>
    <w:p w14:paraId="172CCB1E" w14:textId="77777777" w:rsidR="002F71DE" w:rsidRDefault="002F71DE" w:rsidP="00EE5AA5">
      <w:pPr>
        <w:pStyle w:val="p1"/>
        <w:rPr>
          <w:rFonts w:asciiTheme="minorHAnsi" w:hAnsiTheme="minorHAnsi"/>
          <w:sz w:val="24"/>
          <w:szCs w:val="24"/>
        </w:rPr>
      </w:pPr>
    </w:p>
    <w:p w14:paraId="278AE2F8" w14:textId="77B82A89" w:rsidR="004E3C35" w:rsidRPr="00DF43FE" w:rsidRDefault="00EE5AA5" w:rsidP="00EE5AA5">
      <w:pPr>
        <w:pStyle w:val="p1"/>
        <w:rPr>
          <w:rFonts w:asciiTheme="minorHAnsi" w:hAnsiTheme="minorHAnsi"/>
          <w:sz w:val="24"/>
          <w:szCs w:val="24"/>
        </w:rPr>
      </w:pPr>
      <w:r w:rsidRPr="00DF43FE">
        <w:rPr>
          <w:rFonts w:asciiTheme="minorHAnsi" w:hAnsiTheme="minorHAnsi"/>
          <w:sz w:val="24"/>
          <w:szCs w:val="24"/>
        </w:rPr>
        <w:t xml:space="preserve"> </w:t>
      </w:r>
      <w:r w:rsidR="00D06563" w:rsidRPr="00DF43FE">
        <w:rPr>
          <w:rFonts w:asciiTheme="minorHAnsi" w:hAnsiTheme="minorHAnsi"/>
          <w:sz w:val="24"/>
          <w:szCs w:val="24"/>
        </w:rPr>
        <w:t>C</w:t>
      </w:r>
      <w:r w:rsidR="00D06563" w:rsidRPr="00DF43FE">
        <w:rPr>
          <w:rFonts w:asciiTheme="minorHAnsi" w:hAnsiTheme="minorHAnsi"/>
          <w:sz w:val="24"/>
          <w:szCs w:val="24"/>
          <w:vertAlign w:val="subscript"/>
        </w:rPr>
        <w:t>D0</w:t>
      </w:r>
      <w:r w:rsidR="00D06563" w:rsidRPr="00DF43FE">
        <w:rPr>
          <w:rFonts w:asciiTheme="minorHAnsi" w:hAnsiTheme="minorHAnsi"/>
          <w:sz w:val="24"/>
          <w:szCs w:val="24"/>
        </w:rPr>
        <w:t>=</w:t>
      </w:r>
      <w:proofErr w:type="spellStart"/>
      <w:r w:rsidR="00D06563" w:rsidRPr="00DF43FE">
        <w:rPr>
          <w:rFonts w:asciiTheme="minorHAnsi" w:hAnsiTheme="minorHAnsi"/>
          <w:sz w:val="24"/>
          <w:szCs w:val="24"/>
        </w:rPr>
        <w:t>C</w:t>
      </w:r>
      <w:r w:rsidR="00D06563" w:rsidRPr="00DF43FE">
        <w:rPr>
          <w:rFonts w:asciiTheme="minorHAnsi" w:hAnsiTheme="minorHAnsi"/>
          <w:sz w:val="24"/>
          <w:szCs w:val="24"/>
          <w:vertAlign w:val="subscript"/>
        </w:rPr>
        <w:t>fe</w:t>
      </w:r>
      <w:proofErr w:type="spellEnd"/>
      <w:r w:rsidR="00D06563" w:rsidRPr="00DF43FE">
        <w:rPr>
          <w:rFonts w:asciiTheme="minorHAnsi" w:hAnsiTheme="minorHAnsi"/>
          <w:sz w:val="24"/>
          <w:szCs w:val="24"/>
        </w:rPr>
        <w:t xml:space="preserve"> (</w:t>
      </w:r>
      <w:proofErr w:type="spellStart"/>
      <w:r w:rsidR="00D06563" w:rsidRPr="00DF43FE">
        <w:rPr>
          <w:rFonts w:asciiTheme="minorHAnsi" w:hAnsiTheme="minorHAnsi"/>
          <w:sz w:val="24"/>
          <w:szCs w:val="24"/>
        </w:rPr>
        <w:t>S</w:t>
      </w:r>
      <w:r w:rsidR="00D06563" w:rsidRPr="00DF43FE">
        <w:rPr>
          <w:rFonts w:asciiTheme="minorHAnsi" w:hAnsiTheme="minorHAnsi"/>
          <w:sz w:val="24"/>
          <w:szCs w:val="24"/>
          <w:vertAlign w:val="subscript"/>
        </w:rPr>
        <w:t>wet</w:t>
      </w:r>
      <w:proofErr w:type="spellEnd"/>
      <w:r w:rsidR="00D06563" w:rsidRPr="00DF43FE">
        <w:rPr>
          <w:rFonts w:asciiTheme="minorHAnsi" w:hAnsiTheme="minorHAnsi"/>
          <w:sz w:val="24"/>
          <w:szCs w:val="24"/>
        </w:rPr>
        <w:t>/</w:t>
      </w:r>
      <w:proofErr w:type="spellStart"/>
      <w:proofErr w:type="gramStart"/>
      <w:r w:rsidR="00D06563" w:rsidRPr="00DF43FE">
        <w:rPr>
          <w:rFonts w:asciiTheme="minorHAnsi" w:hAnsiTheme="minorHAnsi"/>
          <w:sz w:val="24"/>
          <w:szCs w:val="24"/>
        </w:rPr>
        <w:t>S</w:t>
      </w:r>
      <w:r w:rsidR="00D06563" w:rsidRPr="00DF43FE">
        <w:rPr>
          <w:rFonts w:asciiTheme="minorHAnsi" w:hAnsiTheme="minorHAnsi"/>
          <w:sz w:val="24"/>
          <w:szCs w:val="24"/>
          <w:vertAlign w:val="subscript"/>
        </w:rPr>
        <w:t>ref</w:t>
      </w:r>
      <w:proofErr w:type="spellEnd"/>
      <w:r w:rsidR="00D06563" w:rsidRPr="00DF43FE">
        <w:rPr>
          <w:rFonts w:asciiTheme="minorHAnsi" w:hAnsiTheme="minorHAnsi"/>
          <w:sz w:val="24"/>
          <w:szCs w:val="24"/>
        </w:rPr>
        <w:t>)</w:t>
      </w:r>
      <w:r w:rsidRPr="00DF43FE">
        <w:rPr>
          <w:rFonts w:asciiTheme="minorHAnsi" w:hAnsiTheme="minorHAnsi"/>
          <w:sz w:val="24"/>
          <w:szCs w:val="24"/>
        </w:rPr>
        <w:t>=</w:t>
      </w:r>
      <w:proofErr w:type="gramEnd"/>
      <w:r w:rsidRPr="00DF43FE">
        <w:rPr>
          <w:rFonts w:asciiTheme="minorHAnsi" w:hAnsiTheme="minorHAnsi"/>
          <w:sz w:val="24"/>
          <w:szCs w:val="24"/>
        </w:rPr>
        <w:t>0.00617</w:t>
      </w:r>
    </w:p>
    <w:p w14:paraId="35BD3960" w14:textId="77777777" w:rsidR="007B48FE" w:rsidRPr="00DF43FE" w:rsidRDefault="007B48FE" w:rsidP="002335A9">
      <w:pPr>
        <w:pStyle w:val="p1"/>
        <w:rPr>
          <w:rStyle w:val="s1"/>
          <w:rFonts w:asciiTheme="minorHAnsi" w:hAnsiTheme="minorHAnsi"/>
          <w:sz w:val="24"/>
          <w:szCs w:val="24"/>
        </w:rPr>
      </w:pPr>
    </w:p>
    <w:p w14:paraId="698217D3" w14:textId="3A0C9C4D" w:rsidR="007B48FE" w:rsidRPr="002F71DE" w:rsidRDefault="002F71DE" w:rsidP="002335A9">
      <w:pPr>
        <w:pStyle w:val="p1"/>
        <w:rPr>
          <w:rStyle w:val="s1"/>
          <w:rFonts w:asciiTheme="minorHAnsi" w:hAnsiTheme="minorHAnsi"/>
          <w:sz w:val="28"/>
          <w:szCs w:val="28"/>
        </w:rPr>
      </w:pPr>
      <w:r w:rsidRPr="002F71DE">
        <w:rPr>
          <w:rStyle w:val="s1"/>
          <w:rFonts w:asciiTheme="minorHAnsi" w:hAnsiTheme="minorHAnsi"/>
          <w:sz w:val="28"/>
          <w:szCs w:val="28"/>
        </w:rPr>
        <w:t>D</w:t>
      </w:r>
      <w:r w:rsidR="002335A9" w:rsidRPr="002F71DE">
        <w:rPr>
          <w:rStyle w:val="s1"/>
          <w:rFonts w:asciiTheme="minorHAnsi" w:hAnsiTheme="minorHAnsi"/>
          <w:sz w:val="28"/>
          <w:szCs w:val="28"/>
        </w:rPr>
        <w:t>r</w:t>
      </w:r>
      <w:r w:rsidR="007B48FE" w:rsidRPr="002F71DE">
        <w:rPr>
          <w:rStyle w:val="s1"/>
          <w:rFonts w:asciiTheme="minorHAnsi" w:hAnsiTheme="minorHAnsi"/>
          <w:sz w:val="28"/>
          <w:szCs w:val="28"/>
        </w:rPr>
        <w:t>ag by component buildup method</w:t>
      </w:r>
    </w:p>
    <w:p w14:paraId="1332CE8D" w14:textId="77777777" w:rsidR="00B97E67" w:rsidRPr="00DF43FE" w:rsidRDefault="00B97E67" w:rsidP="002335A9">
      <w:pPr>
        <w:pStyle w:val="p1"/>
        <w:rPr>
          <w:rStyle w:val="s1"/>
          <w:rFonts w:asciiTheme="minorHAnsi" w:hAnsiTheme="minorHAnsi"/>
          <w:sz w:val="24"/>
          <w:szCs w:val="24"/>
        </w:rPr>
      </w:pPr>
    </w:p>
    <w:p w14:paraId="1F2AA4B5" w14:textId="3A87F8BD" w:rsidR="00B97E67" w:rsidRPr="00DF43FE" w:rsidRDefault="00B97E67" w:rsidP="002335A9">
      <w:pPr>
        <w:pStyle w:val="p1"/>
        <w:rPr>
          <w:rStyle w:val="s1"/>
          <w:rFonts w:asciiTheme="minorHAnsi" w:hAnsiTheme="minorHAnsi"/>
          <w:sz w:val="24"/>
          <w:szCs w:val="24"/>
        </w:rPr>
      </w:pPr>
      <w:r w:rsidRPr="00DF43FE">
        <w:rPr>
          <w:rStyle w:val="s1"/>
          <w:rFonts w:asciiTheme="minorHAnsi" w:hAnsiTheme="minorHAnsi"/>
          <w:sz w:val="24"/>
          <w:szCs w:val="24"/>
        </w:rPr>
        <w:t>Re=</w:t>
      </w:r>
      <w:r w:rsidR="003122B7" w:rsidRPr="00DF43FE">
        <w:rPr>
          <w:rStyle w:val="s1"/>
          <w:rFonts w:asciiTheme="minorHAnsi" w:hAnsiTheme="minorHAnsi"/>
          <w:sz w:val="24"/>
          <w:szCs w:val="24"/>
        </w:rPr>
        <w:t xml:space="preserve">6.6*10^7 </w:t>
      </w:r>
    </w:p>
    <w:p w14:paraId="0F303B43" w14:textId="4DF45789" w:rsidR="003122B7" w:rsidRPr="00DF43FE" w:rsidRDefault="003122B7" w:rsidP="003122B7">
      <w:pPr>
        <w:pStyle w:val="p1"/>
        <w:rPr>
          <w:rFonts w:asciiTheme="minorHAnsi" w:hAnsiTheme="minorHAnsi"/>
          <w:sz w:val="24"/>
          <w:szCs w:val="24"/>
        </w:rPr>
      </w:pPr>
      <w:r w:rsidRPr="00DF43FE">
        <w:rPr>
          <w:rStyle w:val="s1"/>
          <w:rFonts w:asciiTheme="minorHAnsi" w:hAnsiTheme="minorHAnsi"/>
          <w:sz w:val="24"/>
          <w:szCs w:val="24"/>
        </w:rPr>
        <w:t xml:space="preserve">So we use turbulent flow for </w:t>
      </w:r>
      <w:proofErr w:type="spellStart"/>
      <w:r w:rsidRPr="00DF43FE">
        <w:rPr>
          <w:rFonts w:asciiTheme="minorHAnsi" w:hAnsiTheme="minorHAnsi"/>
          <w:sz w:val="24"/>
          <w:szCs w:val="24"/>
        </w:rPr>
        <w:t>c</w:t>
      </w:r>
      <w:r w:rsidRPr="00DF43FE">
        <w:rPr>
          <w:rFonts w:asciiTheme="minorHAnsi" w:hAnsiTheme="minorHAnsi"/>
          <w:sz w:val="24"/>
          <w:szCs w:val="24"/>
          <w:vertAlign w:val="subscript"/>
        </w:rPr>
        <w:t>f</w:t>
      </w:r>
      <w:proofErr w:type="spellEnd"/>
      <w:r w:rsidRPr="00DF43FE">
        <w:rPr>
          <w:rFonts w:asciiTheme="minorHAnsi" w:hAnsiTheme="minorHAnsi"/>
          <w:sz w:val="24"/>
          <w:szCs w:val="24"/>
        </w:rPr>
        <w:t>=0.455/[(log</w:t>
      </w:r>
      <w:r w:rsidRPr="00DF43FE">
        <w:rPr>
          <w:rFonts w:asciiTheme="minorHAnsi" w:hAnsiTheme="minorHAnsi"/>
          <w:sz w:val="24"/>
          <w:szCs w:val="24"/>
          <w:vertAlign w:val="subscript"/>
        </w:rPr>
        <w:t>10</w:t>
      </w:r>
      <w:r w:rsidRPr="00DF43FE">
        <w:rPr>
          <w:rFonts w:asciiTheme="minorHAnsi" w:hAnsiTheme="minorHAnsi"/>
          <w:sz w:val="24"/>
          <w:szCs w:val="24"/>
        </w:rPr>
        <w:t>Re)</w:t>
      </w:r>
      <w:r w:rsidRPr="00DF43FE">
        <w:rPr>
          <w:rFonts w:asciiTheme="minorHAnsi" w:hAnsiTheme="minorHAnsi"/>
          <w:sz w:val="24"/>
          <w:szCs w:val="24"/>
          <w:vertAlign w:val="superscript"/>
        </w:rPr>
        <w:t>2.58</w:t>
      </w:r>
      <w:r w:rsidRPr="00DF43FE">
        <w:rPr>
          <w:rFonts w:asciiTheme="minorHAnsi" w:hAnsiTheme="minorHAnsi"/>
          <w:sz w:val="24"/>
          <w:szCs w:val="24"/>
        </w:rPr>
        <w:t xml:space="preserve"> (1+0.144M</w:t>
      </w:r>
      <w:r w:rsidRPr="00DF43FE">
        <w:rPr>
          <w:rFonts w:asciiTheme="minorHAnsi" w:hAnsiTheme="minorHAnsi"/>
          <w:sz w:val="24"/>
          <w:szCs w:val="24"/>
          <w:vertAlign w:val="superscript"/>
        </w:rPr>
        <w:t>2</w:t>
      </w:r>
      <w:r w:rsidRPr="00DF43FE">
        <w:rPr>
          <w:rFonts w:asciiTheme="minorHAnsi" w:hAnsiTheme="minorHAnsi"/>
          <w:sz w:val="24"/>
          <w:szCs w:val="24"/>
        </w:rPr>
        <w:t>)</w:t>
      </w:r>
      <w:r w:rsidRPr="00DF43FE">
        <w:rPr>
          <w:rFonts w:asciiTheme="minorHAnsi" w:hAnsiTheme="minorHAnsi"/>
          <w:sz w:val="24"/>
          <w:szCs w:val="24"/>
          <w:vertAlign w:val="superscript"/>
        </w:rPr>
        <w:t>0.</w:t>
      </w:r>
      <w:proofErr w:type="gramStart"/>
      <w:r w:rsidRPr="00DF43FE">
        <w:rPr>
          <w:rFonts w:asciiTheme="minorHAnsi" w:hAnsiTheme="minorHAnsi"/>
          <w:sz w:val="24"/>
          <w:szCs w:val="24"/>
          <w:vertAlign w:val="superscript"/>
        </w:rPr>
        <w:t>65</w:t>
      </w:r>
      <w:r w:rsidRPr="00DF43FE">
        <w:rPr>
          <w:rFonts w:asciiTheme="minorHAnsi" w:hAnsiTheme="minorHAnsi"/>
          <w:sz w:val="24"/>
          <w:szCs w:val="24"/>
        </w:rPr>
        <w:t>]=</w:t>
      </w:r>
      <w:proofErr w:type="gramEnd"/>
      <w:r w:rsidRPr="00DF43FE">
        <w:rPr>
          <w:rFonts w:asciiTheme="minorHAnsi" w:hAnsiTheme="minorHAnsi"/>
          <w:sz w:val="24"/>
          <w:szCs w:val="24"/>
        </w:rPr>
        <w:t>0.0022.</w:t>
      </w:r>
    </w:p>
    <w:p w14:paraId="63618995" w14:textId="3E7DCED0" w:rsidR="003122B7" w:rsidRPr="00DF43FE" w:rsidRDefault="003122B7" w:rsidP="001834FB">
      <w:pPr>
        <w:pStyle w:val="p1"/>
        <w:outlineLvl w:val="0"/>
        <w:rPr>
          <w:rFonts w:asciiTheme="minorHAnsi" w:hAnsiTheme="minorHAnsi"/>
          <w:sz w:val="24"/>
          <w:szCs w:val="24"/>
        </w:rPr>
      </w:pPr>
      <w:r w:rsidRPr="00DF43FE">
        <w:rPr>
          <w:rFonts w:asciiTheme="minorHAnsi" w:hAnsiTheme="minorHAnsi"/>
          <w:sz w:val="24"/>
          <w:szCs w:val="24"/>
        </w:rPr>
        <w:t>FF= [1+ {0.6/(X/</w:t>
      </w:r>
      <w:proofErr w:type="gramStart"/>
      <w:r w:rsidRPr="00DF43FE">
        <w:rPr>
          <w:rFonts w:asciiTheme="minorHAnsi" w:hAnsiTheme="minorHAnsi"/>
          <w:sz w:val="24"/>
          <w:szCs w:val="24"/>
        </w:rPr>
        <w:t>C)</w:t>
      </w:r>
      <w:r w:rsidRPr="00DF43FE">
        <w:rPr>
          <w:rFonts w:asciiTheme="minorHAnsi" w:hAnsiTheme="minorHAnsi"/>
          <w:sz w:val="24"/>
          <w:szCs w:val="24"/>
          <w:vertAlign w:val="subscript"/>
        </w:rPr>
        <w:t>max</w:t>
      </w:r>
      <w:proofErr w:type="gramEnd"/>
      <w:r w:rsidRPr="00DF43FE">
        <w:rPr>
          <w:rFonts w:asciiTheme="minorHAnsi" w:hAnsiTheme="minorHAnsi"/>
          <w:sz w:val="24"/>
          <w:szCs w:val="24"/>
          <w:vertAlign w:val="subscript"/>
        </w:rPr>
        <w:t xml:space="preserve"> </w:t>
      </w:r>
      <w:r w:rsidRPr="00DF43FE">
        <w:rPr>
          <w:rFonts w:asciiTheme="minorHAnsi" w:hAnsiTheme="minorHAnsi"/>
          <w:sz w:val="24"/>
          <w:szCs w:val="24"/>
        </w:rPr>
        <w:t>}(t/c) +100 (t/c)</w:t>
      </w:r>
      <w:r w:rsidRPr="00DF43FE">
        <w:rPr>
          <w:rFonts w:asciiTheme="minorHAnsi" w:hAnsiTheme="minorHAnsi"/>
          <w:sz w:val="24"/>
          <w:szCs w:val="24"/>
          <w:vertAlign w:val="superscript"/>
        </w:rPr>
        <w:t>4</w:t>
      </w:r>
      <w:r w:rsidRPr="00DF43FE">
        <w:rPr>
          <w:rFonts w:asciiTheme="minorHAnsi" w:hAnsiTheme="minorHAnsi"/>
          <w:sz w:val="24"/>
          <w:szCs w:val="24"/>
        </w:rPr>
        <w:t>] *[1.34 M</w:t>
      </w:r>
      <w:r w:rsidRPr="00DF43FE">
        <w:rPr>
          <w:rFonts w:asciiTheme="minorHAnsi" w:hAnsiTheme="minorHAnsi"/>
          <w:sz w:val="24"/>
          <w:szCs w:val="24"/>
          <w:vertAlign w:val="superscript"/>
        </w:rPr>
        <w:t>0.18</w:t>
      </w:r>
      <w:r w:rsidRPr="00DF43FE">
        <w:rPr>
          <w:rFonts w:asciiTheme="minorHAnsi" w:hAnsiTheme="minorHAnsi"/>
          <w:sz w:val="24"/>
          <w:szCs w:val="24"/>
        </w:rPr>
        <w:t xml:space="preserve"> (cos </w:t>
      </w:r>
      <w:r w:rsidRPr="00DF43FE">
        <w:rPr>
          <w:rFonts w:asciiTheme="minorHAnsi" w:hAnsiTheme="minorHAnsi"/>
          <w:sz w:val="24"/>
          <w:szCs w:val="24"/>
          <w:lang w:val="el-GR"/>
        </w:rPr>
        <w:t>Λ</w:t>
      </w:r>
      <w:r w:rsidRPr="00DF43FE">
        <w:rPr>
          <w:rFonts w:asciiTheme="minorHAnsi" w:hAnsiTheme="minorHAnsi"/>
          <w:sz w:val="24"/>
          <w:szCs w:val="24"/>
          <w:vertAlign w:val="subscript"/>
        </w:rPr>
        <w:t>1/4</w:t>
      </w:r>
      <w:r w:rsidRPr="00DF43FE">
        <w:rPr>
          <w:rFonts w:asciiTheme="minorHAnsi" w:hAnsiTheme="minorHAnsi"/>
          <w:sz w:val="24"/>
          <w:szCs w:val="24"/>
        </w:rPr>
        <w:t>)] =0.2586</w:t>
      </w:r>
    </w:p>
    <w:p w14:paraId="6304E5E4" w14:textId="35C3B324" w:rsidR="003122B7" w:rsidRPr="00DF43FE" w:rsidRDefault="00434E09" w:rsidP="003122B7">
      <w:pPr>
        <w:pStyle w:val="p1"/>
        <w:rPr>
          <w:rFonts w:asciiTheme="minorHAnsi" w:hAnsiTheme="minorHAnsi"/>
          <w:sz w:val="24"/>
          <w:szCs w:val="24"/>
        </w:rPr>
      </w:pPr>
      <w:r w:rsidRPr="00DF43FE">
        <w:rPr>
          <w:rFonts w:asciiTheme="minorHAnsi" w:hAnsiTheme="minorHAnsi"/>
          <w:sz w:val="24"/>
          <w:szCs w:val="24"/>
        </w:rPr>
        <w:t>We have</w:t>
      </w:r>
      <w:r w:rsidR="001A2E20" w:rsidRPr="00DF43FE">
        <w:rPr>
          <w:rFonts w:asciiTheme="minorHAnsi" w:hAnsiTheme="minorHAnsi"/>
          <w:sz w:val="24"/>
          <w:szCs w:val="24"/>
        </w:rPr>
        <w:t xml:space="preserve"> external store mounted on fuselage, high wing and T-tail. Their Qc are 1.5, 1.0, 1.05. </w:t>
      </w:r>
    </w:p>
    <w:p w14:paraId="28CF79FF" w14:textId="60A7ED21" w:rsidR="003122B7" w:rsidRPr="00DF43FE" w:rsidRDefault="000C55AA" w:rsidP="002335A9">
      <w:pPr>
        <w:pStyle w:val="p1"/>
        <w:rPr>
          <w:rStyle w:val="s1"/>
          <w:rFonts w:asciiTheme="minorHAnsi" w:hAnsiTheme="minorHAnsi"/>
          <w:sz w:val="24"/>
          <w:szCs w:val="24"/>
        </w:rPr>
      </w:pPr>
      <w:proofErr w:type="gramStart"/>
      <w:r w:rsidRPr="00DF43FE">
        <w:rPr>
          <w:rFonts w:asciiTheme="minorHAnsi" w:hAnsiTheme="minorHAnsi"/>
          <w:sz w:val="24"/>
          <w:szCs w:val="24"/>
        </w:rPr>
        <w:t>C</w:t>
      </w:r>
      <w:r w:rsidRPr="00DF43FE">
        <w:rPr>
          <w:rFonts w:asciiTheme="minorHAnsi" w:hAnsiTheme="minorHAnsi"/>
          <w:sz w:val="24"/>
          <w:szCs w:val="24"/>
          <w:vertAlign w:val="subscript"/>
        </w:rPr>
        <w:t>D,L</w:t>
      </w:r>
      <w:proofErr w:type="gramEnd"/>
      <w:r w:rsidRPr="00DF43FE">
        <w:rPr>
          <w:rFonts w:asciiTheme="minorHAnsi" w:hAnsiTheme="minorHAnsi"/>
          <w:sz w:val="24"/>
          <w:szCs w:val="24"/>
          <w:vertAlign w:val="subscript"/>
        </w:rPr>
        <w:t>&amp;P</w:t>
      </w:r>
      <w:r w:rsidR="005930E8" w:rsidRPr="00DF43FE">
        <w:rPr>
          <w:rFonts w:asciiTheme="minorHAnsi" w:hAnsiTheme="minorHAnsi"/>
          <w:sz w:val="24"/>
          <w:szCs w:val="24"/>
        </w:rPr>
        <w:t>=5% for propeller aircraft from table 12.8.</w:t>
      </w:r>
    </w:p>
    <w:p w14:paraId="5C876401" w14:textId="51146B48" w:rsidR="005930E8" w:rsidRPr="00DF43FE" w:rsidRDefault="005930E8" w:rsidP="005930E8">
      <w:pPr>
        <w:pStyle w:val="p1"/>
        <w:rPr>
          <w:rFonts w:asciiTheme="minorHAnsi" w:hAnsiTheme="minorHAnsi"/>
          <w:sz w:val="24"/>
          <w:szCs w:val="24"/>
        </w:rPr>
      </w:pPr>
      <w:r w:rsidRPr="00DF43FE">
        <w:rPr>
          <w:rFonts w:asciiTheme="minorHAnsi" w:hAnsiTheme="minorHAnsi"/>
          <w:sz w:val="24"/>
          <w:szCs w:val="24"/>
        </w:rPr>
        <w:t>C</w:t>
      </w:r>
      <w:r w:rsidRPr="00DF43FE">
        <w:rPr>
          <w:rFonts w:asciiTheme="minorHAnsi" w:hAnsiTheme="minorHAnsi"/>
          <w:sz w:val="24"/>
          <w:szCs w:val="24"/>
          <w:vertAlign w:val="subscript"/>
        </w:rPr>
        <w:t>D0</w:t>
      </w:r>
      <w:r w:rsidRPr="00DF43FE">
        <w:rPr>
          <w:rFonts w:asciiTheme="minorHAnsi" w:hAnsiTheme="minorHAnsi"/>
          <w:sz w:val="24"/>
          <w:szCs w:val="24"/>
        </w:rPr>
        <w:t>= [</w:t>
      </w:r>
      <w:r w:rsidRPr="00DF43FE">
        <w:rPr>
          <w:rFonts w:asciiTheme="minorHAnsi" w:hAnsiTheme="minorHAnsi"/>
          <w:sz w:val="24"/>
          <w:szCs w:val="24"/>
          <w:lang w:val="el-GR"/>
        </w:rPr>
        <w:t>Σ</w:t>
      </w:r>
      <w:r w:rsidRPr="00DF43FE">
        <w:rPr>
          <w:rFonts w:asciiTheme="minorHAnsi" w:hAnsiTheme="minorHAnsi"/>
          <w:sz w:val="24"/>
          <w:szCs w:val="24"/>
        </w:rPr>
        <w:t xml:space="preserve"> (</w:t>
      </w:r>
      <w:proofErr w:type="gramStart"/>
      <w:r w:rsidRPr="00DF43FE">
        <w:rPr>
          <w:rFonts w:asciiTheme="minorHAnsi" w:hAnsiTheme="minorHAnsi"/>
          <w:sz w:val="24"/>
          <w:szCs w:val="24"/>
        </w:rPr>
        <w:t>C</w:t>
      </w:r>
      <w:r w:rsidRPr="00DF43FE">
        <w:rPr>
          <w:rFonts w:asciiTheme="minorHAnsi" w:hAnsiTheme="minorHAnsi"/>
          <w:sz w:val="24"/>
          <w:szCs w:val="24"/>
          <w:vertAlign w:val="subscript"/>
        </w:rPr>
        <w:t xml:space="preserve">fc  </w:t>
      </w:r>
      <w:proofErr w:type="spellStart"/>
      <w:r w:rsidRPr="00DF43FE">
        <w:rPr>
          <w:rFonts w:asciiTheme="minorHAnsi" w:hAnsiTheme="minorHAnsi"/>
          <w:sz w:val="24"/>
          <w:szCs w:val="24"/>
        </w:rPr>
        <w:t>FF</w:t>
      </w:r>
      <w:r w:rsidRPr="00DF43FE">
        <w:rPr>
          <w:rFonts w:asciiTheme="minorHAnsi" w:hAnsiTheme="minorHAnsi"/>
          <w:sz w:val="24"/>
          <w:szCs w:val="24"/>
          <w:vertAlign w:val="subscript"/>
        </w:rPr>
        <w:t>c</w:t>
      </w:r>
      <w:proofErr w:type="spellEnd"/>
      <w:proofErr w:type="gramEnd"/>
      <w:r w:rsidRPr="00DF43FE">
        <w:rPr>
          <w:rFonts w:asciiTheme="minorHAnsi" w:hAnsiTheme="minorHAnsi"/>
          <w:sz w:val="24"/>
          <w:szCs w:val="24"/>
        </w:rPr>
        <w:t xml:space="preserve"> Q</w:t>
      </w:r>
      <w:r w:rsidRPr="00DF43FE">
        <w:rPr>
          <w:rFonts w:asciiTheme="minorHAnsi" w:hAnsiTheme="minorHAnsi"/>
          <w:sz w:val="24"/>
          <w:szCs w:val="24"/>
          <w:vertAlign w:val="subscript"/>
        </w:rPr>
        <w:t>c</w:t>
      </w:r>
      <w:r w:rsidRPr="00DF43FE">
        <w:rPr>
          <w:rFonts w:asciiTheme="minorHAnsi" w:hAnsiTheme="minorHAnsi"/>
          <w:sz w:val="24"/>
          <w:szCs w:val="24"/>
        </w:rPr>
        <w:t xml:space="preserve"> </w:t>
      </w:r>
      <w:proofErr w:type="spellStart"/>
      <w:r w:rsidRPr="00DF43FE">
        <w:rPr>
          <w:rFonts w:asciiTheme="minorHAnsi" w:hAnsiTheme="minorHAnsi"/>
          <w:sz w:val="24"/>
          <w:szCs w:val="24"/>
        </w:rPr>
        <w:t>S</w:t>
      </w:r>
      <w:r w:rsidRPr="00DF43FE">
        <w:rPr>
          <w:rFonts w:asciiTheme="minorHAnsi" w:hAnsiTheme="minorHAnsi"/>
          <w:sz w:val="24"/>
          <w:szCs w:val="24"/>
          <w:vertAlign w:val="subscript"/>
        </w:rPr>
        <w:t>wetc</w:t>
      </w:r>
      <w:proofErr w:type="spellEnd"/>
      <w:r w:rsidRPr="00DF43FE">
        <w:rPr>
          <w:rFonts w:asciiTheme="minorHAnsi" w:hAnsiTheme="minorHAnsi"/>
          <w:sz w:val="24"/>
          <w:szCs w:val="24"/>
        </w:rPr>
        <w:t xml:space="preserve">  )/</w:t>
      </w:r>
      <w:proofErr w:type="spellStart"/>
      <w:r w:rsidRPr="00DF43FE">
        <w:rPr>
          <w:rFonts w:asciiTheme="minorHAnsi" w:hAnsiTheme="minorHAnsi"/>
          <w:sz w:val="24"/>
          <w:szCs w:val="24"/>
        </w:rPr>
        <w:t>S</w:t>
      </w:r>
      <w:r w:rsidRPr="00DF43FE">
        <w:rPr>
          <w:rFonts w:asciiTheme="minorHAnsi" w:hAnsiTheme="minorHAnsi"/>
          <w:sz w:val="24"/>
          <w:szCs w:val="24"/>
          <w:vertAlign w:val="subscript"/>
        </w:rPr>
        <w:t>ref</w:t>
      </w:r>
      <w:proofErr w:type="spellEnd"/>
      <w:r w:rsidRPr="00DF43FE">
        <w:rPr>
          <w:rFonts w:asciiTheme="minorHAnsi" w:hAnsiTheme="minorHAnsi"/>
          <w:sz w:val="24"/>
          <w:szCs w:val="24"/>
        </w:rPr>
        <w:t>] +</w:t>
      </w:r>
      <w:r w:rsidRPr="00DF43FE">
        <w:rPr>
          <w:rFonts w:asciiTheme="minorHAnsi" w:hAnsiTheme="minorHAnsi"/>
          <w:sz w:val="24"/>
          <w:szCs w:val="24"/>
          <w:vertAlign w:val="subscript"/>
        </w:rPr>
        <w:t xml:space="preserve"> </w:t>
      </w:r>
      <w:r w:rsidRPr="00DF43FE">
        <w:rPr>
          <w:rFonts w:asciiTheme="minorHAnsi" w:hAnsiTheme="minorHAnsi"/>
          <w:sz w:val="24"/>
          <w:szCs w:val="24"/>
        </w:rPr>
        <w:t>C</w:t>
      </w:r>
      <w:r w:rsidRPr="00DF43FE">
        <w:rPr>
          <w:rFonts w:asciiTheme="minorHAnsi" w:hAnsiTheme="minorHAnsi"/>
          <w:sz w:val="24"/>
          <w:szCs w:val="24"/>
          <w:vertAlign w:val="subscript"/>
        </w:rPr>
        <w:t xml:space="preserve">D </w:t>
      </w:r>
      <w:proofErr w:type="spellStart"/>
      <w:r w:rsidRPr="00DF43FE">
        <w:rPr>
          <w:rFonts w:asciiTheme="minorHAnsi" w:hAnsiTheme="minorHAnsi"/>
          <w:sz w:val="24"/>
          <w:szCs w:val="24"/>
          <w:vertAlign w:val="subscript"/>
        </w:rPr>
        <w:t>misc</w:t>
      </w:r>
      <w:proofErr w:type="spellEnd"/>
      <w:r w:rsidRPr="00DF43FE">
        <w:rPr>
          <w:rFonts w:asciiTheme="minorHAnsi" w:hAnsiTheme="minorHAnsi"/>
          <w:sz w:val="24"/>
          <w:szCs w:val="24"/>
          <w:vertAlign w:val="subscript"/>
        </w:rPr>
        <w:t xml:space="preserve"> </w:t>
      </w:r>
      <w:r w:rsidRPr="00DF43FE">
        <w:rPr>
          <w:rFonts w:asciiTheme="minorHAnsi" w:hAnsiTheme="minorHAnsi"/>
          <w:sz w:val="24"/>
          <w:szCs w:val="24"/>
        </w:rPr>
        <w:t>+C</w:t>
      </w:r>
      <w:r w:rsidRPr="00DF43FE">
        <w:rPr>
          <w:rFonts w:asciiTheme="minorHAnsi" w:hAnsiTheme="minorHAnsi"/>
          <w:sz w:val="24"/>
          <w:szCs w:val="24"/>
          <w:vertAlign w:val="subscript"/>
        </w:rPr>
        <w:t>D,L&amp;P</w:t>
      </w:r>
      <w:r w:rsidRPr="00DF43FE">
        <w:rPr>
          <w:rFonts w:asciiTheme="minorHAnsi" w:hAnsiTheme="minorHAnsi"/>
          <w:sz w:val="24"/>
          <w:szCs w:val="24"/>
        </w:rPr>
        <w:t>=0.05</w:t>
      </w:r>
    </w:p>
    <w:p w14:paraId="3BD5D3F0" w14:textId="77777777" w:rsidR="007B48FE" w:rsidRPr="00DF43FE" w:rsidRDefault="007B48FE" w:rsidP="002335A9">
      <w:pPr>
        <w:pStyle w:val="p1"/>
        <w:rPr>
          <w:rStyle w:val="s1"/>
          <w:rFonts w:asciiTheme="minorHAnsi" w:hAnsiTheme="minorHAnsi"/>
          <w:sz w:val="24"/>
          <w:szCs w:val="24"/>
        </w:rPr>
      </w:pPr>
    </w:p>
    <w:p w14:paraId="47D797D7" w14:textId="6860C11B" w:rsidR="002335A9" w:rsidRPr="002F71DE" w:rsidRDefault="002335A9"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Drag due to lift</w:t>
      </w:r>
    </w:p>
    <w:p w14:paraId="10D511C3" w14:textId="77777777" w:rsidR="002F71DE" w:rsidRDefault="002F71DE" w:rsidP="002335A9">
      <w:pPr>
        <w:pStyle w:val="p1"/>
        <w:rPr>
          <w:rStyle w:val="s1"/>
          <w:rFonts w:asciiTheme="minorHAnsi" w:hAnsiTheme="minorHAnsi"/>
          <w:sz w:val="24"/>
          <w:szCs w:val="24"/>
        </w:rPr>
      </w:pPr>
    </w:p>
    <w:p w14:paraId="7B9FE71E" w14:textId="0EC8A263" w:rsidR="005160AC" w:rsidRPr="00DF43FE" w:rsidRDefault="00AB1570" w:rsidP="002335A9">
      <w:pPr>
        <w:pStyle w:val="p1"/>
        <w:rPr>
          <w:rStyle w:val="s1"/>
          <w:rFonts w:asciiTheme="minorHAnsi" w:hAnsiTheme="minorHAnsi"/>
          <w:sz w:val="24"/>
          <w:szCs w:val="24"/>
        </w:rPr>
      </w:pPr>
      <w:r w:rsidRPr="00DF43FE">
        <w:rPr>
          <w:rStyle w:val="s1"/>
          <w:rFonts w:asciiTheme="minorHAnsi" w:hAnsiTheme="minorHAnsi"/>
          <w:sz w:val="24"/>
          <w:szCs w:val="24"/>
        </w:rPr>
        <w:t xml:space="preserve">We use Oswald span efficiency method to calculate drag due to lift. </w:t>
      </w:r>
      <w:r w:rsidR="005160AC" w:rsidRPr="00DF43FE">
        <w:rPr>
          <w:rStyle w:val="s1"/>
          <w:rFonts w:asciiTheme="minorHAnsi" w:hAnsiTheme="minorHAnsi"/>
          <w:sz w:val="24"/>
          <w:szCs w:val="24"/>
        </w:rPr>
        <w:t>Since this is a normal aspect ratio and nearly straight-wing aircraft, from equation (12.48) in textbook,</w:t>
      </w:r>
    </w:p>
    <w:p w14:paraId="4072611C" w14:textId="7CD900DC" w:rsidR="005160AC" w:rsidRPr="00DF43FE" w:rsidRDefault="005160AC" w:rsidP="002335A9">
      <w:pPr>
        <w:pStyle w:val="p1"/>
        <w:rPr>
          <w:rStyle w:val="s1"/>
          <w:rFonts w:asciiTheme="minorHAnsi" w:hAnsiTheme="minorHAnsi"/>
          <w:sz w:val="24"/>
          <w:szCs w:val="24"/>
        </w:rPr>
      </w:pPr>
      <w:r w:rsidRPr="00DF43FE">
        <w:rPr>
          <w:rStyle w:val="s1"/>
          <w:rFonts w:asciiTheme="minorHAnsi" w:hAnsiTheme="minorHAnsi"/>
          <w:sz w:val="24"/>
          <w:szCs w:val="24"/>
        </w:rPr>
        <w:t>e=1.78*(1-0.045*A</w:t>
      </w:r>
      <w:r w:rsidR="00437B28" w:rsidRPr="00DF43FE">
        <w:rPr>
          <w:rStyle w:val="s1"/>
          <w:rFonts w:asciiTheme="minorHAnsi" w:hAnsiTheme="minorHAnsi"/>
          <w:sz w:val="24"/>
          <w:szCs w:val="24"/>
        </w:rPr>
        <w:t>R</w:t>
      </w:r>
      <w:r w:rsidRPr="00DF43FE">
        <w:rPr>
          <w:rStyle w:val="s1"/>
          <w:rFonts w:asciiTheme="minorHAnsi" w:hAnsiTheme="minorHAnsi"/>
          <w:sz w:val="24"/>
          <w:szCs w:val="24"/>
          <w:vertAlign w:val="superscript"/>
        </w:rPr>
        <w:t>0.</w:t>
      </w:r>
      <w:proofErr w:type="gramStart"/>
      <w:r w:rsidRPr="00DF43FE">
        <w:rPr>
          <w:rStyle w:val="s1"/>
          <w:rFonts w:asciiTheme="minorHAnsi" w:hAnsiTheme="minorHAnsi"/>
          <w:sz w:val="24"/>
          <w:szCs w:val="24"/>
          <w:vertAlign w:val="superscript"/>
        </w:rPr>
        <w:t xml:space="preserve">68 </w:t>
      </w:r>
      <w:r w:rsidRPr="00DF43FE">
        <w:rPr>
          <w:rStyle w:val="s1"/>
          <w:rFonts w:asciiTheme="minorHAnsi" w:hAnsiTheme="minorHAnsi"/>
          <w:sz w:val="24"/>
          <w:szCs w:val="24"/>
        </w:rPr>
        <w:t>)</w:t>
      </w:r>
      <w:proofErr w:type="gramEnd"/>
      <w:r w:rsidRPr="00DF43FE">
        <w:rPr>
          <w:rStyle w:val="s1"/>
          <w:rFonts w:asciiTheme="minorHAnsi" w:hAnsiTheme="minorHAnsi"/>
          <w:sz w:val="24"/>
          <w:szCs w:val="24"/>
        </w:rPr>
        <w:t>-0.64=</w:t>
      </w:r>
      <w:r w:rsidR="00AE6EE4" w:rsidRPr="00DF43FE">
        <w:rPr>
          <w:rStyle w:val="s1"/>
          <w:rFonts w:asciiTheme="minorHAnsi" w:hAnsiTheme="minorHAnsi"/>
          <w:sz w:val="24"/>
          <w:szCs w:val="24"/>
        </w:rPr>
        <w:t>0.75</w:t>
      </w:r>
    </w:p>
    <w:p w14:paraId="670A8F42" w14:textId="77777777" w:rsidR="002335A9" w:rsidRPr="00DF43FE" w:rsidRDefault="002335A9" w:rsidP="002335A9">
      <w:pPr>
        <w:pStyle w:val="p1"/>
        <w:rPr>
          <w:rStyle w:val="s1"/>
          <w:rFonts w:asciiTheme="minorHAnsi" w:hAnsiTheme="minorHAnsi"/>
          <w:sz w:val="24"/>
          <w:szCs w:val="24"/>
        </w:rPr>
      </w:pPr>
    </w:p>
    <w:p w14:paraId="51F6C9FE" w14:textId="62DD27BC" w:rsidR="00382F38" w:rsidRPr="002F71DE" w:rsidRDefault="002335A9" w:rsidP="001834FB">
      <w:pPr>
        <w:shd w:val="clear" w:color="auto" w:fill="FFFFFF"/>
        <w:ind w:left="8" w:right="8"/>
        <w:outlineLvl w:val="0"/>
        <w:rPr>
          <w:rFonts w:asciiTheme="minorHAnsi" w:eastAsiaTheme="minorEastAsia" w:hAnsiTheme="minorHAnsi"/>
          <w:color w:val="444444"/>
          <w:sz w:val="28"/>
          <w:szCs w:val="28"/>
          <w:lang w:eastAsia="zh-CN"/>
        </w:rPr>
      </w:pPr>
      <w:r w:rsidRPr="002F71DE">
        <w:rPr>
          <w:rFonts w:asciiTheme="minorHAnsi" w:eastAsiaTheme="minorEastAsia" w:hAnsiTheme="minorHAnsi"/>
          <w:color w:val="444444"/>
          <w:sz w:val="28"/>
          <w:szCs w:val="28"/>
          <w:lang w:eastAsia="zh-CN"/>
        </w:rPr>
        <w:t>Pis</w:t>
      </w:r>
      <w:r w:rsidR="00382F38" w:rsidRPr="002F71DE">
        <w:rPr>
          <w:rFonts w:asciiTheme="minorHAnsi" w:eastAsiaTheme="minorEastAsia" w:hAnsiTheme="minorHAnsi"/>
          <w:color w:val="444444"/>
          <w:sz w:val="28"/>
          <w:szCs w:val="28"/>
          <w:lang w:eastAsia="zh-CN"/>
        </w:rPr>
        <w:t>ton engine integration details</w:t>
      </w:r>
    </w:p>
    <w:p w14:paraId="59172CDF" w14:textId="77777777" w:rsidR="002F71DE" w:rsidRDefault="002F71DE" w:rsidP="002335A9">
      <w:pPr>
        <w:shd w:val="clear" w:color="auto" w:fill="FFFFFF"/>
        <w:ind w:left="8" w:right="8"/>
        <w:rPr>
          <w:rFonts w:asciiTheme="minorHAnsi" w:eastAsiaTheme="minorEastAsia" w:hAnsiTheme="minorHAnsi"/>
          <w:color w:val="444444"/>
          <w:lang w:eastAsia="zh-CN"/>
        </w:rPr>
      </w:pPr>
    </w:p>
    <w:p w14:paraId="0FF65764" w14:textId="3CE12FEF" w:rsidR="00382F38" w:rsidRPr="00DF43FE" w:rsidRDefault="002F71DE" w:rsidP="002335A9">
      <w:pPr>
        <w:shd w:val="clear" w:color="auto" w:fill="FFFFFF"/>
        <w:ind w:left="8" w:right="8"/>
        <w:rPr>
          <w:rFonts w:asciiTheme="minorHAnsi" w:eastAsiaTheme="minorEastAsia" w:hAnsiTheme="minorHAnsi"/>
          <w:color w:val="444444"/>
          <w:lang w:eastAsia="zh-CN"/>
        </w:rPr>
      </w:pPr>
      <w:r>
        <w:rPr>
          <w:rFonts w:asciiTheme="minorHAnsi" w:eastAsiaTheme="minorEastAsia" w:hAnsiTheme="minorHAnsi"/>
          <w:color w:val="444444"/>
          <w:lang w:eastAsia="zh-CN"/>
        </w:rPr>
        <w:t xml:space="preserve">Note: </w:t>
      </w:r>
      <w:r w:rsidR="00382F38" w:rsidRPr="00DF43FE">
        <w:rPr>
          <w:rFonts w:asciiTheme="minorHAnsi" w:eastAsiaTheme="minorEastAsia" w:hAnsiTheme="minorHAnsi"/>
          <w:color w:val="444444"/>
          <w:lang w:eastAsia="zh-CN"/>
        </w:rPr>
        <w:t xml:space="preserve">As claimed in the email and last presentation, we </w:t>
      </w:r>
      <w:proofErr w:type="gramStart"/>
      <w:r w:rsidR="00382F38" w:rsidRPr="00DF43FE">
        <w:rPr>
          <w:rFonts w:asciiTheme="minorHAnsi" w:eastAsiaTheme="minorEastAsia" w:hAnsiTheme="minorHAnsi"/>
          <w:color w:val="444444"/>
          <w:lang w:eastAsia="zh-CN"/>
        </w:rPr>
        <w:t>have to</w:t>
      </w:r>
      <w:proofErr w:type="gramEnd"/>
      <w:r w:rsidR="00382F38" w:rsidRPr="00DF43FE">
        <w:rPr>
          <w:rFonts w:asciiTheme="minorHAnsi" w:eastAsiaTheme="minorEastAsia" w:hAnsiTheme="minorHAnsi"/>
          <w:color w:val="444444"/>
          <w:lang w:eastAsia="zh-CN"/>
        </w:rPr>
        <w:t xml:space="preserve"> choose turbo prop engine rather than piston engine.</w:t>
      </w:r>
    </w:p>
    <w:p w14:paraId="788350B8" w14:textId="77777777" w:rsidR="00382F38" w:rsidRPr="00DF43FE" w:rsidRDefault="00382F38" w:rsidP="002335A9">
      <w:pPr>
        <w:shd w:val="clear" w:color="auto" w:fill="FFFFFF"/>
        <w:ind w:left="8" w:right="8"/>
        <w:rPr>
          <w:rFonts w:asciiTheme="minorHAnsi" w:eastAsiaTheme="minorEastAsia" w:hAnsiTheme="minorHAnsi"/>
          <w:color w:val="444444"/>
          <w:lang w:eastAsia="zh-CN"/>
        </w:rPr>
      </w:pPr>
    </w:p>
    <w:p w14:paraId="614622EB" w14:textId="77777777" w:rsidR="00382F38" w:rsidRPr="002F71DE" w:rsidRDefault="00382F38" w:rsidP="001834FB">
      <w:pPr>
        <w:shd w:val="clear" w:color="auto" w:fill="FFFFFF"/>
        <w:ind w:left="8" w:right="8"/>
        <w:outlineLvl w:val="0"/>
        <w:rPr>
          <w:rFonts w:asciiTheme="minorHAnsi" w:eastAsiaTheme="minorEastAsia" w:hAnsiTheme="minorHAnsi"/>
          <w:color w:val="444444"/>
          <w:sz w:val="28"/>
          <w:szCs w:val="28"/>
          <w:lang w:eastAsia="zh-CN"/>
        </w:rPr>
      </w:pPr>
      <w:r w:rsidRPr="002F71DE">
        <w:rPr>
          <w:rFonts w:asciiTheme="minorHAnsi" w:eastAsiaTheme="minorEastAsia" w:hAnsiTheme="minorHAnsi"/>
          <w:color w:val="444444"/>
          <w:sz w:val="28"/>
          <w:szCs w:val="28"/>
          <w:lang w:eastAsia="zh-CN"/>
        </w:rPr>
        <w:t>Engine location</w:t>
      </w:r>
    </w:p>
    <w:p w14:paraId="25F8C71B" w14:textId="77777777" w:rsidR="002F71DE" w:rsidRDefault="002F71DE" w:rsidP="005908E1">
      <w:pPr>
        <w:rPr>
          <w:rFonts w:asciiTheme="minorHAnsi" w:hAnsiTheme="minorHAnsi"/>
          <w:bCs/>
        </w:rPr>
      </w:pPr>
    </w:p>
    <w:p w14:paraId="15199FC5" w14:textId="60AFA251" w:rsidR="005908E1" w:rsidRPr="00DF43FE" w:rsidRDefault="005908E1" w:rsidP="005908E1">
      <w:pPr>
        <w:rPr>
          <w:rFonts w:asciiTheme="minorHAnsi" w:hAnsiTheme="minorHAnsi"/>
          <w:bCs/>
        </w:rPr>
      </w:pPr>
      <w:r w:rsidRPr="00DF43FE">
        <w:rPr>
          <w:rFonts w:asciiTheme="minorHAnsi" w:hAnsiTheme="minorHAnsi"/>
          <w:bCs/>
        </w:rPr>
        <w:t>We will be placing the engines in a tractor configuration. They will be placed on the high-wing leading edge.</w:t>
      </w:r>
    </w:p>
    <w:p w14:paraId="18078223" w14:textId="77777777" w:rsidR="00382F38" w:rsidRPr="00DF43FE" w:rsidRDefault="00382F38" w:rsidP="002335A9">
      <w:pPr>
        <w:shd w:val="clear" w:color="auto" w:fill="FFFFFF"/>
        <w:ind w:left="8" w:right="8"/>
        <w:rPr>
          <w:rFonts w:asciiTheme="minorHAnsi" w:eastAsiaTheme="minorEastAsia" w:hAnsiTheme="minorHAnsi"/>
          <w:color w:val="444444"/>
          <w:lang w:eastAsia="zh-CN"/>
        </w:rPr>
      </w:pPr>
    </w:p>
    <w:p w14:paraId="65CD5199" w14:textId="77777777" w:rsidR="002F71DE" w:rsidRDefault="002F71DE" w:rsidP="002335A9">
      <w:pPr>
        <w:shd w:val="clear" w:color="auto" w:fill="FFFFFF"/>
        <w:ind w:left="8" w:right="8"/>
        <w:rPr>
          <w:rFonts w:asciiTheme="minorHAnsi" w:eastAsiaTheme="minorEastAsia" w:hAnsiTheme="minorHAnsi"/>
          <w:color w:val="444444"/>
          <w:lang w:eastAsia="zh-CN"/>
        </w:rPr>
      </w:pPr>
      <w:r w:rsidRPr="002F71DE">
        <w:rPr>
          <w:rFonts w:asciiTheme="minorHAnsi" w:eastAsiaTheme="minorEastAsia" w:hAnsiTheme="minorHAnsi"/>
          <w:color w:val="444444"/>
          <w:sz w:val="28"/>
          <w:szCs w:val="28"/>
          <w:lang w:eastAsia="zh-CN"/>
        </w:rPr>
        <w:t>Engine scaling</w:t>
      </w:r>
      <w:r w:rsidR="005908E1" w:rsidRPr="00DF43FE">
        <w:rPr>
          <w:rFonts w:asciiTheme="minorHAnsi" w:eastAsiaTheme="minorEastAsia" w:hAnsiTheme="minorHAnsi"/>
          <w:color w:val="444444"/>
          <w:lang w:eastAsia="zh-CN"/>
        </w:rPr>
        <w:br/>
      </w:r>
    </w:p>
    <w:p w14:paraId="1D9A81F6" w14:textId="10C04150" w:rsidR="005908E1" w:rsidRPr="00DF43FE" w:rsidRDefault="005908E1" w:rsidP="002335A9">
      <w:pPr>
        <w:shd w:val="clear" w:color="auto" w:fill="FFFFFF"/>
        <w:ind w:left="8" w:right="8"/>
        <w:rPr>
          <w:rFonts w:asciiTheme="minorHAnsi" w:eastAsiaTheme="minorEastAsia" w:hAnsiTheme="minorHAnsi"/>
          <w:color w:val="444444"/>
          <w:lang w:eastAsia="zh-CN"/>
        </w:rPr>
      </w:pPr>
      <w:r w:rsidRPr="00DF43FE">
        <w:rPr>
          <w:rFonts w:asciiTheme="minorHAnsi" w:eastAsiaTheme="minorEastAsia" w:hAnsiTheme="minorHAnsi"/>
          <w:color w:val="444444"/>
          <w:lang w:eastAsia="zh-CN"/>
        </w:rPr>
        <w:t>We will use fixed engine so the scaling is not needed. We choose P&amp;W PT6A small engine.</w:t>
      </w:r>
    </w:p>
    <w:p w14:paraId="0EE4C372" w14:textId="77777777" w:rsidR="005908E1" w:rsidRPr="00DF43FE" w:rsidRDefault="005908E1" w:rsidP="002335A9">
      <w:pPr>
        <w:shd w:val="clear" w:color="auto" w:fill="FFFFFF"/>
        <w:ind w:left="8" w:right="8"/>
        <w:rPr>
          <w:rFonts w:asciiTheme="minorHAnsi" w:eastAsiaTheme="minorEastAsia" w:hAnsiTheme="minorHAnsi"/>
          <w:color w:val="444444"/>
          <w:lang w:eastAsia="zh-CN"/>
        </w:rPr>
      </w:pPr>
    </w:p>
    <w:p w14:paraId="430B911F" w14:textId="594A4BF6" w:rsidR="005908E1" w:rsidRPr="002F71DE" w:rsidRDefault="00BA7130" w:rsidP="001834FB">
      <w:pPr>
        <w:shd w:val="clear" w:color="auto" w:fill="FFFFFF"/>
        <w:ind w:left="8" w:right="8"/>
        <w:outlineLvl w:val="0"/>
        <w:rPr>
          <w:rFonts w:asciiTheme="minorHAnsi" w:eastAsiaTheme="minorEastAsia" w:hAnsiTheme="minorHAnsi"/>
          <w:color w:val="444444"/>
          <w:sz w:val="28"/>
          <w:szCs w:val="28"/>
          <w:lang w:eastAsia="zh-CN"/>
        </w:rPr>
      </w:pPr>
      <w:r w:rsidRPr="002F71DE">
        <w:rPr>
          <w:rFonts w:asciiTheme="minorHAnsi" w:eastAsiaTheme="minorEastAsia" w:hAnsiTheme="minorHAnsi"/>
          <w:color w:val="444444"/>
          <w:sz w:val="28"/>
          <w:szCs w:val="28"/>
          <w:lang w:eastAsia="zh-CN"/>
        </w:rPr>
        <w:t>Engine performance</w:t>
      </w:r>
    </w:p>
    <w:p w14:paraId="3A964EAA" w14:textId="77777777" w:rsidR="002F71DE" w:rsidRDefault="002F71DE" w:rsidP="00437B28">
      <w:pPr>
        <w:rPr>
          <w:rFonts w:asciiTheme="minorHAnsi" w:hAnsiTheme="minorHAnsi"/>
          <w:bCs/>
        </w:rPr>
      </w:pPr>
    </w:p>
    <w:p w14:paraId="48F92D27" w14:textId="44AC4504" w:rsidR="00437B28" w:rsidRPr="00DF43FE" w:rsidRDefault="00437B28" w:rsidP="00437B28">
      <w:pPr>
        <w:rPr>
          <w:rFonts w:asciiTheme="minorHAnsi" w:hAnsiTheme="minorHAnsi"/>
          <w:bCs/>
        </w:rPr>
      </w:pPr>
      <w:r w:rsidRPr="00DF43FE">
        <w:rPr>
          <w:rFonts w:asciiTheme="minorHAnsi" w:hAnsiTheme="minorHAnsi"/>
          <w:bCs/>
        </w:rPr>
        <w:t xml:space="preserve">At 10,000 </w:t>
      </w:r>
      <w:proofErr w:type="spellStart"/>
      <w:r w:rsidRPr="00DF43FE">
        <w:rPr>
          <w:rFonts w:asciiTheme="minorHAnsi" w:hAnsiTheme="minorHAnsi"/>
          <w:bCs/>
        </w:rPr>
        <w:t>ft</w:t>
      </w:r>
      <w:proofErr w:type="spellEnd"/>
      <w:r w:rsidRPr="00DF43FE">
        <w:rPr>
          <w:rFonts w:asciiTheme="minorHAnsi" w:hAnsiTheme="minorHAnsi"/>
          <w:bCs/>
        </w:rPr>
        <w:t>:</w:t>
      </w:r>
    </w:p>
    <w:p w14:paraId="1A460FA8" w14:textId="77777777" w:rsidR="00437B28" w:rsidRPr="00DF43FE" w:rsidRDefault="001834FB" w:rsidP="00437B28">
      <w:pPr>
        <w:rPr>
          <w:rFonts w:asciiTheme="minorHAnsi" w:hAnsiTheme="minorHAnsi"/>
          <w:bCs/>
        </w:rPr>
      </w:pPr>
      <m:oMath>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ρ</m:t>
                </m:r>
              </m:num>
              <m:den>
                <m:sSub>
                  <m:sSubPr>
                    <m:ctrlPr>
                      <w:rPr>
                        <w:rFonts w:ascii="Cambria Math" w:hAnsi="Cambria Math"/>
                        <w:b/>
                        <w:bCs/>
                        <w:i/>
                      </w:rPr>
                    </m:ctrlPr>
                  </m:sSubPr>
                  <m:e>
                    <m:r>
                      <m:rPr>
                        <m:sty m:val="bi"/>
                      </m:rPr>
                      <w:rPr>
                        <w:rFonts w:ascii="Cambria Math" w:hAnsi="Cambria Math"/>
                      </w:rPr>
                      <m:t>ρ</m:t>
                    </m:r>
                  </m:e>
                  <m:sub>
                    <m:r>
                      <m:rPr>
                        <m:sty m:val="bi"/>
                      </m:rPr>
                      <w:rPr>
                        <w:rFonts w:ascii="Cambria Math" w:hAnsi="Cambria Math"/>
                      </w:rPr>
                      <m:t>0</m:t>
                    </m:r>
                  </m:sub>
                </m:sSub>
              </m:den>
            </m:f>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0.001756</m:t>
            </m:r>
          </m:num>
          <m:den>
            <m:r>
              <w:rPr>
                <w:rFonts w:ascii="Cambria Math" w:eastAsiaTheme="minorEastAsia" w:hAnsi="Cambria Math"/>
              </w:rPr>
              <m:t>0.002377</m:t>
            </m:r>
          </m:den>
        </m:f>
        <m:r>
          <w:rPr>
            <w:rFonts w:ascii="Cambria Math" w:eastAsiaTheme="minorEastAsia" w:hAnsi="Cambria Math"/>
          </w:rPr>
          <m:t>=0.7378</m:t>
        </m:r>
      </m:oMath>
      <w:r w:rsidR="00437B28" w:rsidRPr="00DF43FE">
        <w:rPr>
          <w:rFonts w:asciiTheme="minorHAnsi" w:hAnsiTheme="minorHAnsi"/>
          <w:bCs/>
        </w:rPr>
        <w:t xml:space="preserve"> </w:t>
      </w:r>
    </w:p>
    <w:p w14:paraId="0CD35562" w14:textId="77777777" w:rsidR="00437B28" w:rsidRPr="00DF43FE" w:rsidRDefault="001834FB" w:rsidP="00437B28">
      <w:pPr>
        <w:rPr>
          <w:rFonts w:asciiTheme="minorHAnsi" w:hAnsiTheme="minorHAnsi"/>
          <w:bCs/>
        </w:rPr>
      </w:pPr>
      <m:oMath>
        <m:d>
          <m:dPr>
            <m:ctrlPr>
              <w:rPr>
                <w:rFonts w:ascii="Cambria Math" w:hAnsi="Cambria Math"/>
                <w:bCs/>
              </w:rPr>
            </m:ctrlPr>
          </m:dPr>
          <m:e>
            <m:f>
              <m:fPr>
                <m:ctrlPr>
                  <w:rPr>
                    <w:rFonts w:ascii="Cambria Math" w:hAnsi="Cambria Math"/>
                    <w:bCs/>
                  </w:rPr>
                </m:ctrlPr>
              </m:fPr>
              <m:num>
                <m:r>
                  <m:rPr>
                    <m:sty m:val="p"/>
                  </m:rPr>
                  <w:rPr>
                    <w:rFonts w:ascii="Cambria Math" w:hAnsi="Cambria Math"/>
                  </w:rPr>
                  <m:t>P</m:t>
                </m:r>
              </m:num>
              <m:den>
                <m:sSub>
                  <m:sSubPr>
                    <m:ctrlPr>
                      <w:rPr>
                        <w:rFonts w:ascii="Cambria Math" w:hAnsi="Cambria Math"/>
                        <w:bCs/>
                      </w:rPr>
                    </m:ctrlPr>
                  </m:sSubPr>
                  <m:e>
                    <m:r>
                      <m:rPr>
                        <m:sty m:val="p"/>
                      </m:rPr>
                      <w:rPr>
                        <w:rFonts w:ascii="Cambria Math" w:hAnsi="Cambria Math"/>
                      </w:rPr>
                      <m:t>P</m:t>
                    </m:r>
                  </m:e>
                  <m:sub>
                    <m:r>
                      <m:rPr>
                        <m:sty m:val="p"/>
                      </m:rPr>
                      <w:rPr>
                        <w:rFonts w:ascii="Cambria Math" w:hAnsi="Cambria Math"/>
                      </w:rPr>
                      <m:t>sealevel</m:t>
                    </m:r>
                  </m:sub>
                </m:sSub>
              </m:den>
            </m:f>
          </m:e>
        </m:d>
        <m:r>
          <m:rPr>
            <m:sty m:val="p"/>
          </m:rPr>
          <w:rPr>
            <w:rFonts w:ascii="Cambria Math" w:hAnsi="Cambria Math"/>
          </w:rPr>
          <m:t>=</m:t>
        </m:r>
        <m:d>
          <m:dPr>
            <m:begChr m:val="["/>
            <m:endChr m:val="]"/>
            <m:ctrlPr>
              <w:rPr>
                <w:rFonts w:ascii="Cambria Math" w:hAnsi="Cambria Math"/>
                <w:bCs/>
              </w:rPr>
            </m:ctrlPr>
          </m:dPr>
          <m:e>
            <m:d>
              <m:dPr>
                <m:ctrlPr>
                  <w:rPr>
                    <w:rFonts w:ascii="Cambria Math" w:hAnsi="Cambria Math"/>
                    <w:bCs/>
                  </w:rPr>
                </m:ctrlPr>
              </m:dPr>
              <m:e>
                <m:f>
                  <m:fPr>
                    <m:ctrlPr>
                      <w:rPr>
                        <w:rFonts w:ascii="Cambria Math" w:hAnsi="Cambria Math"/>
                        <w:bCs/>
                      </w:rPr>
                    </m:ctrlPr>
                  </m:fPr>
                  <m:num>
                    <m:r>
                      <m:rPr>
                        <m:sty m:val="p"/>
                      </m:rPr>
                      <w:rPr>
                        <w:rFonts w:ascii="Cambria Math" w:hAnsi="Cambria Math"/>
                      </w:rPr>
                      <m:t>ρ</m:t>
                    </m:r>
                  </m:num>
                  <m:den>
                    <m:sSub>
                      <m:sSubPr>
                        <m:ctrlPr>
                          <w:rPr>
                            <w:rFonts w:ascii="Cambria Math" w:hAnsi="Cambria Math"/>
                            <w:bCs/>
                          </w:rPr>
                        </m:ctrlPr>
                      </m:sSubPr>
                      <m:e>
                        <m:r>
                          <m:rPr>
                            <m:sty m:val="p"/>
                          </m:rPr>
                          <w:rPr>
                            <w:rFonts w:ascii="Cambria Math" w:hAnsi="Cambria Math"/>
                          </w:rPr>
                          <m:t>ρ</m:t>
                        </m:r>
                      </m:e>
                      <m:sub>
                        <m:r>
                          <m:rPr>
                            <m:sty m:val="p"/>
                          </m:rPr>
                          <w:rPr>
                            <w:rFonts w:ascii="Cambria Math" w:hAnsi="Cambria Math"/>
                          </w:rPr>
                          <m:t>0</m:t>
                        </m:r>
                      </m:sub>
                    </m:sSub>
                  </m:den>
                </m:f>
              </m:e>
            </m:d>
            <m:r>
              <m:rPr>
                <m:sty m:val="p"/>
              </m:rPr>
              <w:rPr>
                <w:rFonts w:ascii="Cambria Math" w:hAnsi="Cambria Math"/>
              </w:rPr>
              <m:t>-</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1-</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ρ</m:t>
                            </m:r>
                          </m:num>
                          <m:den>
                            <m:sSub>
                              <m:sSubPr>
                                <m:ctrlPr>
                                  <w:rPr>
                                    <w:rFonts w:ascii="Cambria Math" w:hAnsi="Cambria Math"/>
                                    <w:bCs/>
                                  </w:rPr>
                                </m:ctrlPr>
                              </m:sSubPr>
                              <m:e>
                                <m:r>
                                  <m:rPr>
                                    <m:sty m:val="p"/>
                                  </m:rPr>
                                  <w:rPr>
                                    <w:rFonts w:ascii="Cambria Math" w:hAnsi="Cambria Math"/>
                                  </w:rPr>
                                  <m:t>ρ</m:t>
                                </m:r>
                              </m:e>
                              <m:sub>
                                <m:r>
                                  <m:rPr>
                                    <m:sty m:val="p"/>
                                  </m:rPr>
                                  <w:rPr>
                                    <w:rFonts w:ascii="Cambria Math" w:hAnsi="Cambria Math"/>
                                  </w:rPr>
                                  <m:t>0</m:t>
                                </m:r>
                              </m:sub>
                            </m:sSub>
                          </m:den>
                        </m:f>
                      </m:e>
                    </m:d>
                  </m:num>
                  <m:den>
                    <m:r>
                      <m:rPr>
                        <m:sty m:val="p"/>
                      </m:rPr>
                      <w:rPr>
                        <w:rFonts w:ascii="Cambria Math" w:hAnsi="Cambria Math"/>
                      </w:rPr>
                      <m:t>7.55</m:t>
                    </m:r>
                  </m:den>
                </m:f>
              </m:e>
            </m:d>
          </m:e>
        </m:d>
        <m:r>
          <m:rPr>
            <m:sty m:val="p"/>
          </m:rPr>
          <w:rPr>
            <w:rFonts w:ascii="Cambria Math" w:hAnsi="Cambria Math"/>
          </w:rPr>
          <m:t>=</m:t>
        </m:r>
        <m:d>
          <m:dPr>
            <m:begChr m:val="["/>
            <m:endChr m:val="]"/>
            <m:ctrlPr>
              <w:rPr>
                <w:rFonts w:ascii="Cambria Math" w:hAnsi="Cambria Math"/>
                <w:bCs/>
              </w:rPr>
            </m:ctrlPr>
          </m:dPr>
          <m:e>
            <m:d>
              <m:dPr>
                <m:ctrlPr>
                  <w:rPr>
                    <w:rFonts w:ascii="Cambria Math" w:hAnsi="Cambria Math"/>
                    <w:bCs/>
                  </w:rPr>
                </m:ctrlPr>
              </m:dPr>
              <m:e>
                <m:r>
                  <w:rPr>
                    <w:rFonts w:ascii="Cambria Math" w:eastAsiaTheme="minorEastAsia" w:hAnsi="Cambria Math"/>
                  </w:rPr>
                  <m:t>0.7378</m:t>
                </m:r>
              </m:e>
            </m:d>
            <m:r>
              <m:rPr>
                <m:sty m:val="p"/>
              </m:rPr>
              <w:rPr>
                <w:rFonts w:ascii="Cambria Math" w:hAnsi="Cambria Math"/>
              </w:rPr>
              <m:t>-</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1-</m:t>
                    </m:r>
                    <m:d>
                      <m:dPr>
                        <m:ctrlPr>
                          <w:rPr>
                            <w:rFonts w:ascii="Cambria Math" w:hAnsi="Cambria Math"/>
                            <w:bCs/>
                          </w:rPr>
                        </m:ctrlPr>
                      </m:dPr>
                      <m:e>
                        <m:r>
                          <w:rPr>
                            <w:rFonts w:ascii="Cambria Math" w:eastAsiaTheme="minorEastAsia" w:hAnsi="Cambria Math"/>
                          </w:rPr>
                          <m:t>0.7378</m:t>
                        </m:r>
                      </m:e>
                    </m:d>
                  </m:num>
                  <m:den>
                    <m:r>
                      <m:rPr>
                        <m:sty m:val="p"/>
                      </m:rPr>
                      <w:rPr>
                        <w:rFonts w:ascii="Cambria Math" w:hAnsi="Cambria Math"/>
                      </w:rPr>
                      <m:t>7.55</m:t>
                    </m:r>
                  </m:den>
                </m:f>
              </m:e>
            </m:d>
          </m:e>
        </m:d>
        <m:r>
          <m:rPr>
            <m:sty m:val="p"/>
          </m:rPr>
          <w:rPr>
            <w:rFonts w:ascii="Cambria Math" w:hAnsi="Cambria Math"/>
          </w:rPr>
          <m:t>=0.7030</m:t>
        </m:r>
      </m:oMath>
      <w:r w:rsidR="00437B28" w:rsidRPr="00DF43FE">
        <w:rPr>
          <w:rFonts w:asciiTheme="minorHAnsi" w:hAnsiTheme="minorHAnsi"/>
          <w:bCs/>
        </w:rPr>
        <w:t xml:space="preserve">  </w:t>
      </w:r>
    </w:p>
    <w:p w14:paraId="227F50AB" w14:textId="1FE093CE" w:rsidR="00437B28" w:rsidRPr="00DF43FE" w:rsidRDefault="00437B28" w:rsidP="00437B28">
      <w:pPr>
        <w:rPr>
          <w:rFonts w:asciiTheme="minorHAnsi" w:eastAsiaTheme="minorEastAsia" w:hAnsiTheme="minorHAnsi"/>
          <w:bCs/>
        </w:rPr>
      </w:pPr>
      <w:r w:rsidRPr="00DF43FE">
        <w:rPr>
          <w:rFonts w:asciiTheme="minorHAnsi" w:eastAsiaTheme="minorEastAsia" w:hAnsiTheme="minorHAnsi"/>
          <w:bCs/>
        </w:rPr>
        <w:t xml:space="preserve">At 25,000 </w:t>
      </w:r>
      <w:proofErr w:type="spellStart"/>
      <w:r w:rsidRPr="00DF43FE">
        <w:rPr>
          <w:rFonts w:asciiTheme="minorHAnsi" w:eastAsiaTheme="minorEastAsia" w:hAnsiTheme="minorHAnsi"/>
          <w:bCs/>
        </w:rPr>
        <w:t>ft</w:t>
      </w:r>
      <w:proofErr w:type="spellEnd"/>
      <w:r w:rsidRPr="00DF43FE">
        <w:rPr>
          <w:rFonts w:asciiTheme="minorHAnsi" w:eastAsiaTheme="minorEastAsia" w:hAnsiTheme="minorHAnsi"/>
          <w:bCs/>
        </w:rPr>
        <w:t>:</w:t>
      </w:r>
    </w:p>
    <w:p w14:paraId="09466F37" w14:textId="77777777" w:rsidR="00437B28" w:rsidRPr="00DF43FE" w:rsidRDefault="001834FB" w:rsidP="00437B28">
      <w:pPr>
        <w:rPr>
          <w:rFonts w:asciiTheme="minorHAnsi" w:eastAsiaTheme="minorEastAsia" w:hAnsiTheme="minorHAnsi"/>
          <w:bCs/>
        </w:rPr>
      </w:pPr>
      <m:oMath>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ρ</m:t>
                </m:r>
              </m:num>
              <m:den>
                <m:sSub>
                  <m:sSubPr>
                    <m:ctrlPr>
                      <w:rPr>
                        <w:rFonts w:ascii="Cambria Math" w:hAnsi="Cambria Math"/>
                        <w:b/>
                        <w:bCs/>
                        <w:i/>
                      </w:rPr>
                    </m:ctrlPr>
                  </m:sSubPr>
                  <m:e>
                    <m:r>
                      <m:rPr>
                        <m:sty m:val="bi"/>
                      </m:rPr>
                      <w:rPr>
                        <w:rFonts w:ascii="Cambria Math" w:hAnsi="Cambria Math"/>
                      </w:rPr>
                      <m:t>ρ</m:t>
                    </m:r>
                  </m:e>
                  <m:sub>
                    <m:r>
                      <m:rPr>
                        <m:sty m:val="bi"/>
                      </m:rPr>
                      <w:rPr>
                        <w:rFonts w:ascii="Cambria Math" w:hAnsi="Cambria Math"/>
                      </w:rPr>
                      <m:t>0</m:t>
                    </m:r>
                  </m:sub>
                </m:sSub>
              </m:den>
            </m:f>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0.001066</m:t>
            </m:r>
          </m:num>
          <m:den>
            <m:r>
              <w:rPr>
                <w:rFonts w:ascii="Cambria Math" w:eastAsiaTheme="minorEastAsia" w:hAnsi="Cambria Math"/>
              </w:rPr>
              <m:t>0.002377</m:t>
            </m:r>
          </m:den>
        </m:f>
        <m:r>
          <w:rPr>
            <w:rFonts w:ascii="Cambria Math" w:eastAsiaTheme="minorEastAsia" w:hAnsi="Cambria Math"/>
          </w:rPr>
          <m:t>=0.4484</m:t>
        </m:r>
      </m:oMath>
      <w:r w:rsidR="00437B28" w:rsidRPr="00DF43FE">
        <w:rPr>
          <w:rFonts w:asciiTheme="minorHAnsi" w:eastAsiaTheme="minorEastAsia" w:hAnsiTheme="minorHAnsi"/>
          <w:bCs/>
        </w:rPr>
        <w:t xml:space="preserve"> </w:t>
      </w:r>
    </w:p>
    <w:p w14:paraId="68A3B961" w14:textId="05930827" w:rsidR="005908E1" w:rsidRPr="00DF43FE" w:rsidRDefault="001834FB" w:rsidP="00437B28">
      <w:pPr>
        <w:rPr>
          <w:rFonts w:asciiTheme="minorHAnsi" w:eastAsiaTheme="minorEastAsia" w:hAnsiTheme="minorHAnsi"/>
          <w:color w:val="444444"/>
          <w:lang w:eastAsia="zh-CN"/>
        </w:rPr>
      </w:pPr>
      <m:oMathPara>
        <m:oMath>
          <m:d>
            <m:dPr>
              <m:ctrlPr>
                <w:rPr>
                  <w:rFonts w:ascii="Cambria Math" w:hAnsi="Cambria Math"/>
                  <w:bCs/>
                </w:rPr>
              </m:ctrlPr>
            </m:dPr>
            <m:e>
              <m:f>
                <m:fPr>
                  <m:ctrlPr>
                    <w:rPr>
                      <w:rFonts w:ascii="Cambria Math" w:hAnsi="Cambria Math"/>
                      <w:bCs/>
                    </w:rPr>
                  </m:ctrlPr>
                </m:fPr>
                <m:num>
                  <m:r>
                    <m:rPr>
                      <m:sty m:val="p"/>
                    </m:rPr>
                    <w:rPr>
                      <w:rFonts w:ascii="Cambria Math" w:hAnsi="Cambria Math"/>
                    </w:rPr>
                    <m:t>P</m:t>
                  </m:r>
                </m:num>
                <m:den>
                  <m:sSub>
                    <m:sSubPr>
                      <m:ctrlPr>
                        <w:rPr>
                          <w:rFonts w:ascii="Cambria Math" w:hAnsi="Cambria Math"/>
                          <w:bCs/>
                        </w:rPr>
                      </m:ctrlPr>
                    </m:sSubPr>
                    <m:e>
                      <m:r>
                        <m:rPr>
                          <m:sty m:val="p"/>
                        </m:rPr>
                        <w:rPr>
                          <w:rFonts w:ascii="Cambria Math" w:hAnsi="Cambria Math"/>
                        </w:rPr>
                        <m:t>P</m:t>
                      </m:r>
                    </m:e>
                    <m:sub>
                      <m:r>
                        <m:rPr>
                          <m:sty m:val="p"/>
                        </m:rPr>
                        <w:rPr>
                          <w:rFonts w:ascii="Cambria Math" w:hAnsi="Cambria Math"/>
                        </w:rPr>
                        <m:t>sealevel</m:t>
                      </m:r>
                    </m:sub>
                  </m:sSub>
                </m:den>
              </m:f>
            </m:e>
          </m:d>
          <m:r>
            <m:rPr>
              <m:sty m:val="p"/>
            </m:rPr>
            <w:rPr>
              <w:rFonts w:ascii="Cambria Math" w:hAnsi="Cambria Math"/>
            </w:rPr>
            <m:t>=</m:t>
          </m:r>
          <m:d>
            <m:dPr>
              <m:begChr m:val="["/>
              <m:endChr m:val="]"/>
              <m:ctrlPr>
                <w:rPr>
                  <w:rFonts w:ascii="Cambria Math" w:hAnsi="Cambria Math"/>
                  <w:bCs/>
                </w:rPr>
              </m:ctrlPr>
            </m:dPr>
            <m:e>
              <m:d>
                <m:dPr>
                  <m:ctrlPr>
                    <w:rPr>
                      <w:rFonts w:ascii="Cambria Math" w:hAnsi="Cambria Math"/>
                      <w:bCs/>
                    </w:rPr>
                  </m:ctrlPr>
                </m:dPr>
                <m:e>
                  <m:f>
                    <m:fPr>
                      <m:ctrlPr>
                        <w:rPr>
                          <w:rFonts w:ascii="Cambria Math" w:hAnsi="Cambria Math"/>
                          <w:bCs/>
                        </w:rPr>
                      </m:ctrlPr>
                    </m:fPr>
                    <m:num>
                      <m:r>
                        <m:rPr>
                          <m:sty m:val="p"/>
                        </m:rPr>
                        <w:rPr>
                          <w:rFonts w:ascii="Cambria Math" w:hAnsi="Cambria Math"/>
                        </w:rPr>
                        <m:t>ρ</m:t>
                      </m:r>
                    </m:num>
                    <m:den>
                      <m:sSub>
                        <m:sSubPr>
                          <m:ctrlPr>
                            <w:rPr>
                              <w:rFonts w:ascii="Cambria Math" w:hAnsi="Cambria Math"/>
                              <w:bCs/>
                            </w:rPr>
                          </m:ctrlPr>
                        </m:sSubPr>
                        <m:e>
                          <m:r>
                            <m:rPr>
                              <m:sty m:val="p"/>
                            </m:rPr>
                            <w:rPr>
                              <w:rFonts w:ascii="Cambria Math" w:hAnsi="Cambria Math"/>
                            </w:rPr>
                            <m:t>ρ</m:t>
                          </m:r>
                        </m:e>
                        <m:sub>
                          <m:r>
                            <m:rPr>
                              <m:sty m:val="p"/>
                            </m:rPr>
                            <w:rPr>
                              <w:rFonts w:ascii="Cambria Math" w:hAnsi="Cambria Math"/>
                            </w:rPr>
                            <m:t>0</m:t>
                          </m:r>
                        </m:sub>
                      </m:sSub>
                    </m:den>
                  </m:f>
                </m:e>
              </m:d>
              <m:r>
                <m:rPr>
                  <m:sty m:val="p"/>
                </m:rPr>
                <w:rPr>
                  <w:rFonts w:ascii="Cambria Math" w:hAnsi="Cambria Math"/>
                </w:rPr>
                <m:t>-</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1-</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ρ</m:t>
                              </m:r>
                            </m:num>
                            <m:den>
                              <m:sSub>
                                <m:sSubPr>
                                  <m:ctrlPr>
                                    <w:rPr>
                                      <w:rFonts w:ascii="Cambria Math" w:hAnsi="Cambria Math"/>
                                      <w:bCs/>
                                    </w:rPr>
                                  </m:ctrlPr>
                                </m:sSubPr>
                                <m:e>
                                  <m:r>
                                    <m:rPr>
                                      <m:sty m:val="p"/>
                                    </m:rPr>
                                    <w:rPr>
                                      <w:rFonts w:ascii="Cambria Math" w:hAnsi="Cambria Math"/>
                                    </w:rPr>
                                    <m:t>ρ</m:t>
                                  </m:r>
                                </m:e>
                                <m:sub>
                                  <m:r>
                                    <m:rPr>
                                      <m:sty m:val="p"/>
                                    </m:rPr>
                                    <w:rPr>
                                      <w:rFonts w:ascii="Cambria Math" w:hAnsi="Cambria Math"/>
                                    </w:rPr>
                                    <m:t>0</m:t>
                                  </m:r>
                                </m:sub>
                              </m:sSub>
                            </m:den>
                          </m:f>
                        </m:e>
                      </m:d>
                    </m:num>
                    <m:den>
                      <m:r>
                        <m:rPr>
                          <m:sty m:val="p"/>
                        </m:rPr>
                        <w:rPr>
                          <w:rFonts w:ascii="Cambria Math" w:hAnsi="Cambria Math"/>
                        </w:rPr>
                        <m:t>7.55</m:t>
                      </m:r>
                    </m:den>
                  </m:f>
                </m:e>
              </m:d>
            </m:e>
          </m:d>
          <m:r>
            <m:rPr>
              <m:sty m:val="p"/>
            </m:rPr>
            <w:rPr>
              <w:rFonts w:ascii="Cambria Math" w:hAnsi="Cambria Math"/>
            </w:rPr>
            <m:t>=</m:t>
          </m:r>
          <m:d>
            <m:dPr>
              <m:begChr m:val="["/>
              <m:endChr m:val="]"/>
              <m:ctrlPr>
                <w:rPr>
                  <w:rFonts w:ascii="Cambria Math" w:hAnsi="Cambria Math"/>
                  <w:bCs/>
                </w:rPr>
              </m:ctrlPr>
            </m:dPr>
            <m:e>
              <m:d>
                <m:dPr>
                  <m:ctrlPr>
                    <w:rPr>
                      <w:rFonts w:ascii="Cambria Math" w:hAnsi="Cambria Math"/>
                      <w:bCs/>
                    </w:rPr>
                  </m:ctrlPr>
                </m:dPr>
                <m:e>
                  <m:r>
                    <m:rPr>
                      <m:sty m:val="p"/>
                    </m:rPr>
                    <w:rPr>
                      <w:rFonts w:ascii="Cambria Math" w:hAnsi="Cambria Math"/>
                    </w:rPr>
                    <m:t>0.4484</m:t>
                  </m:r>
                </m:e>
              </m:d>
              <m:r>
                <m:rPr>
                  <m:sty m:val="p"/>
                </m:rPr>
                <w:rPr>
                  <w:rFonts w:ascii="Cambria Math" w:hAnsi="Cambria Math"/>
                </w:rPr>
                <m:t>-</m:t>
              </m:r>
              <m:d>
                <m:dPr>
                  <m:ctrlPr>
                    <w:rPr>
                      <w:rFonts w:ascii="Cambria Math" w:hAnsi="Cambria Math"/>
                      <w:bCs/>
                    </w:rPr>
                  </m:ctrlPr>
                </m:dPr>
                <m:e>
                  <m:f>
                    <m:fPr>
                      <m:type m:val="skw"/>
                      <m:ctrlPr>
                        <w:rPr>
                          <w:rFonts w:ascii="Cambria Math" w:hAnsi="Cambria Math"/>
                          <w:bCs/>
                        </w:rPr>
                      </m:ctrlPr>
                    </m:fPr>
                    <m:num>
                      <m:r>
                        <m:rPr>
                          <m:sty m:val="p"/>
                        </m:rPr>
                        <w:rPr>
                          <w:rFonts w:ascii="Cambria Math" w:hAnsi="Cambria Math"/>
                        </w:rPr>
                        <m:t>1-</m:t>
                      </m:r>
                      <m:d>
                        <m:dPr>
                          <m:ctrlPr>
                            <w:rPr>
                              <w:rFonts w:ascii="Cambria Math" w:hAnsi="Cambria Math"/>
                              <w:bCs/>
                            </w:rPr>
                          </m:ctrlPr>
                        </m:dPr>
                        <m:e>
                          <m:r>
                            <m:rPr>
                              <m:sty m:val="p"/>
                            </m:rPr>
                            <w:rPr>
                              <w:rFonts w:ascii="Cambria Math" w:hAnsi="Cambria Math"/>
                            </w:rPr>
                            <m:t>0.4484</m:t>
                          </m:r>
                        </m:e>
                      </m:d>
                    </m:num>
                    <m:den>
                      <m:r>
                        <m:rPr>
                          <m:sty m:val="p"/>
                        </m:rPr>
                        <w:rPr>
                          <w:rFonts w:ascii="Cambria Math" w:hAnsi="Cambria Math"/>
                        </w:rPr>
                        <m:t>7.55</m:t>
                      </m:r>
                    </m:den>
                  </m:f>
                </m:e>
              </m:d>
            </m:e>
          </m:d>
          <m:r>
            <m:rPr>
              <m:sty m:val="p"/>
            </m:rPr>
            <w:rPr>
              <w:rFonts w:ascii="Cambria Math" w:hAnsi="Cambria Math"/>
            </w:rPr>
            <m:t>=0.3753</m:t>
          </m:r>
        </m:oMath>
      </m:oMathPara>
    </w:p>
    <w:p w14:paraId="4E87757E" w14:textId="77777777" w:rsidR="00437B28" w:rsidRPr="00DF43FE" w:rsidRDefault="00437B28" w:rsidP="002335A9">
      <w:pPr>
        <w:shd w:val="clear" w:color="auto" w:fill="FFFFFF"/>
        <w:ind w:left="8" w:right="8"/>
        <w:rPr>
          <w:rFonts w:asciiTheme="minorHAnsi" w:eastAsiaTheme="minorEastAsia" w:hAnsiTheme="minorHAnsi"/>
          <w:color w:val="444444"/>
          <w:lang w:eastAsia="zh-CN"/>
        </w:rPr>
      </w:pPr>
    </w:p>
    <w:p w14:paraId="75693F69" w14:textId="4F2C8496" w:rsidR="005908E1" w:rsidRPr="002F71DE" w:rsidRDefault="002F71DE" w:rsidP="002335A9">
      <w:pPr>
        <w:shd w:val="clear" w:color="auto" w:fill="FFFFFF"/>
        <w:ind w:left="8" w:right="8"/>
        <w:rPr>
          <w:rFonts w:asciiTheme="minorHAnsi" w:eastAsiaTheme="minorEastAsia" w:hAnsiTheme="minorHAnsi"/>
          <w:color w:val="444444"/>
          <w:sz w:val="28"/>
          <w:szCs w:val="28"/>
          <w:lang w:eastAsia="zh-CN"/>
        </w:rPr>
      </w:pPr>
      <w:r w:rsidRPr="002F71DE">
        <w:rPr>
          <w:rFonts w:asciiTheme="minorHAnsi" w:eastAsiaTheme="minorEastAsia" w:hAnsiTheme="minorHAnsi"/>
          <w:color w:val="444444"/>
          <w:sz w:val="28"/>
          <w:szCs w:val="28"/>
          <w:lang w:eastAsia="zh-CN"/>
        </w:rPr>
        <w:t>F</w:t>
      </w:r>
      <w:r w:rsidR="005908E1" w:rsidRPr="002F71DE">
        <w:rPr>
          <w:rFonts w:asciiTheme="minorHAnsi" w:eastAsiaTheme="minorEastAsia" w:hAnsiTheme="minorHAnsi"/>
          <w:color w:val="444444"/>
          <w:sz w:val="28"/>
          <w:szCs w:val="28"/>
          <w:lang w:eastAsia="zh-CN"/>
        </w:rPr>
        <w:t>uel lines</w:t>
      </w:r>
      <w:r w:rsidR="002335A9" w:rsidRPr="002F71DE">
        <w:rPr>
          <w:rFonts w:asciiTheme="minorHAnsi" w:eastAsiaTheme="minorEastAsia" w:hAnsiTheme="minorHAnsi"/>
          <w:color w:val="444444"/>
          <w:sz w:val="28"/>
          <w:szCs w:val="28"/>
          <w:lang w:eastAsia="zh-CN"/>
        </w:rPr>
        <w:t xml:space="preserve"> </w:t>
      </w:r>
    </w:p>
    <w:p w14:paraId="19E8E9EA" w14:textId="00BC242C" w:rsidR="005908E1" w:rsidRPr="00DF43FE" w:rsidRDefault="005908E1" w:rsidP="002335A9">
      <w:pPr>
        <w:shd w:val="clear" w:color="auto" w:fill="FFFFFF"/>
        <w:ind w:left="8" w:right="8"/>
        <w:rPr>
          <w:rFonts w:asciiTheme="minorHAnsi" w:eastAsiaTheme="minorEastAsia" w:hAnsiTheme="minorHAnsi"/>
          <w:color w:val="444444"/>
          <w:lang w:eastAsia="zh-CN"/>
        </w:rPr>
      </w:pPr>
      <w:r w:rsidRPr="00DF43FE">
        <w:rPr>
          <w:rFonts w:asciiTheme="minorHAnsi" w:hAnsiTheme="minorHAnsi"/>
          <w:b/>
          <w:bCs/>
          <w:noProof/>
          <w:lang w:eastAsia="zh-CN"/>
        </w:rPr>
        <w:lastRenderedPageBreak/>
        <w:drawing>
          <wp:anchor distT="0" distB="0" distL="114300" distR="114300" simplePos="0" relativeHeight="251661312" behindDoc="0" locked="0" layoutInCell="1" allowOverlap="1" wp14:anchorId="4CC45FC2" wp14:editId="249A8306">
            <wp:simplePos x="0" y="0"/>
            <wp:positionH relativeFrom="margin">
              <wp:posOffset>0</wp:posOffset>
            </wp:positionH>
            <wp:positionV relativeFrom="paragraph">
              <wp:posOffset>149860</wp:posOffset>
            </wp:positionV>
            <wp:extent cx="2187575" cy="2085340"/>
            <wp:effectExtent l="0" t="0" r="317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7575" cy="2085340"/>
                    </a:xfrm>
                    <a:prstGeom prst="rect">
                      <a:avLst/>
                    </a:prstGeom>
                  </pic:spPr>
                </pic:pic>
              </a:graphicData>
            </a:graphic>
            <wp14:sizeRelH relativeFrom="margin">
              <wp14:pctWidth>0</wp14:pctWidth>
            </wp14:sizeRelH>
            <wp14:sizeRelV relativeFrom="margin">
              <wp14:pctHeight>0</wp14:pctHeight>
            </wp14:sizeRelV>
          </wp:anchor>
        </w:drawing>
      </w:r>
    </w:p>
    <w:p w14:paraId="17ABF7E6" w14:textId="773D0182" w:rsidR="005908E1" w:rsidRPr="002F71DE" w:rsidRDefault="002F71DE" w:rsidP="002335A9">
      <w:pPr>
        <w:shd w:val="clear" w:color="auto" w:fill="FFFFFF"/>
        <w:ind w:left="8" w:right="8"/>
        <w:rPr>
          <w:rFonts w:asciiTheme="minorHAnsi" w:eastAsiaTheme="minorEastAsia" w:hAnsiTheme="minorHAnsi"/>
          <w:color w:val="444444"/>
          <w:sz w:val="28"/>
          <w:szCs w:val="28"/>
          <w:lang w:eastAsia="zh-CN"/>
        </w:rPr>
      </w:pPr>
      <w:r w:rsidRPr="002F71DE">
        <w:rPr>
          <w:rFonts w:asciiTheme="minorHAnsi" w:eastAsiaTheme="minorEastAsia" w:hAnsiTheme="minorHAnsi"/>
          <w:color w:val="444444"/>
          <w:sz w:val="28"/>
          <w:szCs w:val="28"/>
          <w:lang w:eastAsia="zh-CN"/>
        </w:rPr>
        <w:t>F</w:t>
      </w:r>
      <w:r w:rsidR="002335A9" w:rsidRPr="002F71DE">
        <w:rPr>
          <w:rFonts w:asciiTheme="minorHAnsi" w:eastAsiaTheme="minorEastAsia" w:hAnsiTheme="minorHAnsi"/>
          <w:color w:val="444444"/>
          <w:sz w:val="28"/>
          <w:szCs w:val="28"/>
          <w:lang w:eastAsia="zh-CN"/>
        </w:rPr>
        <w:t xml:space="preserve">uel location </w:t>
      </w:r>
    </w:p>
    <w:p w14:paraId="79E74255" w14:textId="77777777" w:rsidR="002F71DE" w:rsidRPr="00DF43FE" w:rsidRDefault="002F71DE" w:rsidP="002335A9">
      <w:pPr>
        <w:shd w:val="clear" w:color="auto" w:fill="FFFFFF"/>
        <w:ind w:left="8" w:right="8"/>
        <w:rPr>
          <w:rFonts w:asciiTheme="minorHAnsi" w:eastAsiaTheme="minorEastAsia" w:hAnsiTheme="minorHAnsi"/>
          <w:color w:val="444444"/>
          <w:lang w:eastAsia="zh-CN"/>
        </w:rPr>
      </w:pPr>
    </w:p>
    <w:p w14:paraId="742E2F53" w14:textId="77777777" w:rsidR="005908E1" w:rsidRPr="00DF43FE" w:rsidRDefault="005908E1" w:rsidP="005908E1">
      <w:pPr>
        <w:rPr>
          <w:rFonts w:asciiTheme="minorHAnsi" w:hAnsiTheme="minorHAnsi"/>
          <w:bCs/>
        </w:rPr>
      </w:pPr>
      <w:r w:rsidRPr="00DF43FE">
        <w:rPr>
          <w:rFonts w:asciiTheme="minorHAnsi" w:hAnsiTheme="minorHAnsi"/>
          <w:bCs/>
        </w:rPr>
        <w:t>The fuel will be stored in the wings. If additional storage is necessary, it will be placed in</w:t>
      </w:r>
    </w:p>
    <w:p w14:paraId="2ADA7B6A" w14:textId="6D264C27" w:rsidR="005908E1" w:rsidRPr="00DF43FE" w:rsidRDefault="005908E1" w:rsidP="005908E1">
      <w:pPr>
        <w:rPr>
          <w:rFonts w:asciiTheme="minorHAnsi" w:hAnsiTheme="minorHAnsi"/>
          <w:bCs/>
        </w:rPr>
      </w:pPr>
      <w:r w:rsidRPr="00DF43FE">
        <w:rPr>
          <w:rFonts w:asciiTheme="minorHAnsi" w:hAnsiTheme="minorHAnsi"/>
          <w:bCs/>
        </w:rPr>
        <w:t>attachable fuel tanks inside fuselage-podded space for landing gears.</w:t>
      </w:r>
    </w:p>
    <w:p w14:paraId="270E8C6E" w14:textId="77777777" w:rsidR="005908E1" w:rsidRPr="00DF43FE" w:rsidRDefault="005908E1" w:rsidP="005908E1">
      <w:pPr>
        <w:shd w:val="clear" w:color="auto" w:fill="FFFFFF"/>
        <w:ind w:right="8"/>
        <w:rPr>
          <w:rFonts w:asciiTheme="minorHAnsi" w:eastAsiaTheme="minorEastAsia" w:hAnsiTheme="minorHAnsi"/>
          <w:color w:val="444444"/>
          <w:lang w:eastAsia="zh-CN"/>
        </w:rPr>
      </w:pPr>
    </w:p>
    <w:p w14:paraId="19686C99" w14:textId="3E557E1C" w:rsidR="002335A9" w:rsidRPr="00AE0131" w:rsidRDefault="00AE0131" w:rsidP="002335A9">
      <w:pPr>
        <w:shd w:val="clear" w:color="auto" w:fill="FFFFFF"/>
        <w:ind w:left="8" w:right="8"/>
        <w:rPr>
          <w:rFonts w:asciiTheme="minorHAnsi" w:eastAsiaTheme="minorEastAsia" w:hAnsiTheme="minorHAnsi"/>
          <w:color w:val="444444"/>
          <w:sz w:val="28"/>
          <w:szCs w:val="28"/>
          <w:lang w:eastAsia="zh-CN"/>
        </w:rPr>
      </w:pPr>
      <w:r>
        <w:rPr>
          <w:rFonts w:asciiTheme="minorHAnsi" w:eastAsiaTheme="minorEastAsia" w:hAnsiTheme="minorHAnsi"/>
          <w:color w:val="444444"/>
          <w:sz w:val="28"/>
          <w:szCs w:val="28"/>
          <w:lang w:eastAsia="zh-CN"/>
        </w:rPr>
        <w:t>S</w:t>
      </w:r>
      <w:r w:rsidR="002335A9" w:rsidRPr="00AE0131">
        <w:rPr>
          <w:rFonts w:asciiTheme="minorHAnsi" w:eastAsiaTheme="minorEastAsia" w:hAnsiTheme="minorHAnsi"/>
          <w:color w:val="444444"/>
          <w:sz w:val="28"/>
          <w:szCs w:val="28"/>
          <w:lang w:eastAsia="zh-CN"/>
        </w:rPr>
        <w:t>ketch of the fuel tanks </w:t>
      </w:r>
    </w:p>
    <w:p w14:paraId="1B26B2EB" w14:textId="77777777" w:rsidR="002335A9" w:rsidRDefault="002335A9" w:rsidP="002335A9">
      <w:pPr>
        <w:pStyle w:val="p1"/>
        <w:rPr>
          <w:rFonts w:asciiTheme="minorHAnsi" w:hAnsiTheme="minorHAnsi"/>
          <w:sz w:val="24"/>
          <w:szCs w:val="24"/>
        </w:rPr>
      </w:pPr>
    </w:p>
    <w:p w14:paraId="70D3D8D4" w14:textId="7E64B3FD" w:rsidR="00AE0131" w:rsidRPr="00DF43FE" w:rsidRDefault="00E51492" w:rsidP="002335A9">
      <w:pPr>
        <w:pStyle w:val="p1"/>
        <w:rPr>
          <w:rFonts w:asciiTheme="minorHAnsi" w:hAnsiTheme="minorHAnsi"/>
          <w:sz w:val="24"/>
          <w:szCs w:val="24"/>
        </w:rPr>
      </w:pPr>
      <w:r>
        <w:rPr>
          <w:rFonts w:asciiTheme="minorHAnsi" w:hAnsiTheme="minorHAnsi"/>
          <w:sz w:val="24"/>
          <w:szCs w:val="24"/>
        </w:rPr>
        <w:t>See appendix 1</w:t>
      </w:r>
      <w:r w:rsidR="00AE0131">
        <w:rPr>
          <w:rFonts w:asciiTheme="minorHAnsi" w:hAnsiTheme="minorHAnsi"/>
          <w:sz w:val="24"/>
          <w:szCs w:val="24"/>
        </w:rPr>
        <w:t>.</w:t>
      </w:r>
    </w:p>
    <w:p w14:paraId="6512C937" w14:textId="77777777" w:rsidR="005908E1" w:rsidRPr="00DF43FE" w:rsidRDefault="005908E1" w:rsidP="002335A9">
      <w:pPr>
        <w:pStyle w:val="p1"/>
        <w:rPr>
          <w:rFonts w:asciiTheme="minorHAnsi" w:hAnsiTheme="minorHAnsi"/>
          <w:sz w:val="24"/>
          <w:szCs w:val="24"/>
        </w:rPr>
      </w:pPr>
    </w:p>
    <w:p w14:paraId="5BB7C016" w14:textId="1250EF17" w:rsidR="005908E1" w:rsidRPr="002F71DE" w:rsidRDefault="005908E1"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Structure and Loads: Basic V-n diagram</w:t>
      </w:r>
    </w:p>
    <w:p w14:paraId="7A6FBCC7" w14:textId="77777777" w:rsidR="002F71DE" w:rsidRPr="00DF43FE" w:rsidRDefault="002F71DE" w:rsidP="001834FB">
      <w:pPr>
        <w:pStyle w:val="p1"/>
        <w:outlineLvl w:val="0"/>
        <w:rPr>
          <w:rFonts w:asciiTheme="minorHAnsi" w:hAnsiTheme="minorHAnsi"/>
          <w:sz w:val="24"/>
          <w:szCs w:val="24"/>
        </w:rPr>
      </w:pPr>
    </w:p>
    <w:p w14:paraId="1CBE2058" w14:textId="6414FBAF" w:rsidR="005908E1" w:rsidRPr="00DF43FE" w:rsidRDefault="00EA63D8" w:rsidP="002335A9">
      <w:pPr>
        <w:pStyle w:val="p1"/>
        <w:rPr>
          <w:rFonts w:asciiTheme="minorHAnsi" w:hAnsiTheme="minorHAnsi"/>
          <w:sz w:val="24"/>
          <w:szCs w:val="24"/>
        </w:rPr>
      </w:pPr>
      <m:oMathPara>
        <m:oMath>
          <m:r>
            <w:rPr>
              <w:rFonts w:ascii="Cambria Math" w:hAnsi="Cambria Math"/>
              <w:sz w:val="24"/>
              <w:szCs w:val="24"/>
            </w:rPr>
            <m:t xml:space="preserve">m=8406 Ib, S=277 ft,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Lmax</m:t>
              </m:r>
            </m:sub>
          </m:sSub>
          <m:r>
            <w:rPr>
              <w:rFonts w:ascii="Cambria Math" w:hAnsi="Cambria Math"/>
              <w:sz w:val="24"/>
              <w:szCs w:val="24"/>
            </w:rPr>
            <m:t xml:space="preserve">=1.295 ,AR=10, ρ=0.00238,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=270mph=396</m:t>
          </m:r>
          <m:f>
            <m:fPr>
              <m:type m:val="skw"/>
              <m:ctrlPr>
                <w:rPr>
                  <w:rFonts w:ascii="Cambria Math" w:hAnsi="Cambria Math"/>
                  <w:i/>
                  <w:sz w:val="24"/>
                  <w:szCs w:val="24"/>
                </w:rPr>
              </m:ctrlPr>
            </m:fPr>
            <m:num>
              <m:r>
                <w:rPr>
                  <w:rFonts w:ascii="Cambria Math" w:hAnsi="Cambria Math"/>
                  <w:sz w:val="24"/>
                  <w:szCs w:val="24"/>
                </w:rPr>
                <m:t>ft</m:t>
              </m:r>
            </m:num>
            <m:den>
              <m:r>
                <w:rPr>
                  <w:rFonts w:ascii="Cambria Math" w:hAnsi="Cambria Math"/>
                  <w:sz w:val="24"/>
                  <w:szCs w:val="24"/>
                </w:rPr>
                <m:t>s</m:t>
              </m:r>
            </m:den>
          </m:f>
        </m:oMath>
      </m:oMathPara>
    </w:p>
    <w:p w14:paraId="45E5288B" w14:textId="02222C9A" w:rsidR="002335A9" w:rsidRPr="00DF43FE" w:rsidRDefault="00532877" w:rsidP="00827EE9">
      <w:pPr>
        <w:pStyle w:val="p1"/>
        <w:rPr>
          <w:rFonts w:asciiTheme="minorHAnsi" w:hAnsiTheme="minorHAnsi"/>
          <w:sz w:val="24"/>
          <w:szCs w:val="24"/>
        </w:rPr>
      </w:pPr>
      <w:r w:rsidRPr="00DF43FE">
        <w:rPr>
          <w:rFonts w:asciiTheme="minorHAnsi" w:hAnsiTheme="minorHAnsi"/>
          <w:noProof/>
          <w:sz w:val="24"/>
          <w:szCs w:val="24"/>
        </w:rPr>
        <w:drawing>
          <wp:anchor distT="0" distB="0" distL="114300" distR="114300" simplePos="0" relativeHeight="251663360" behindDoc="0" locked="0" layoutInCell="1" allowOverlap="1" wp14:anchorId="4790BC3B" wp14:editId="018C7CB3">
            <wp:simplePos x="0" y="0"/>
            <wp:positionH relativeFrom="margin">
              <wp:posOffset>-62865</wp:posOffset>
            </wp:positionH>
            <wp:positionV relativeFrom="paragraph">
              <wp:posOffset>180340</wp:posOffset>
            </wp:positionV>
            <wp:extent cx="3041650" cy="1250950"/>
            <wp:effectExtent l="0" t="0" r="6350" b="635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6">
                      <a:extLst>
                        <a:ext uri="{28A0092B-C50C-407E-A947-70E740481C1C}">
                          <a14:useLocalDpi xmlns:a14="http://schemas.microsoft.com/office/drawing/2010/main" val="0"/>
                        </a:ext>
                      </a:extLst>
                    </a:blip>
                    <a:stretch>
                      <a:fillRect/>
                    </a:stretch>
                  </pic:blipFill>
                  <pic:spPr>
                    <a:xfrm>
                      <a:off x="0" y="0"/>
                      <a:ext cx="3041650" cy="1250950"/>
                    </a:xfrm>
                    <a:prstGeom prst="rect">
                      <a:avLst/>
                    </a:prstGeom>
                  </pic:spPr>
                </pic:pic>
              </a:graphicData>
            </a:graphic>
          </wp:anchor>
        </w:drawing>
      </w:r>
    </w:p>
    <w:p w14:paraId="40250564" w14:textId="27BA5EE4" w:rsidR="00532877" w:rsidRPr="00DF43FE" w:rsidRDefault="00532877" w:rsidP="001834FB">
      <w:pPr>
        <w:outlineLvl w:val="0"/>
        <w:rPr>
          <w:rFonts w:asciiTheme="minorHAnsi" w:hAnsiTheme="minorHAnsi"/>
        </w:rPr>
      </w:pPr>
      <w:r w:rsidRPr="00DF43FE">
        <w:rPr>
          <w:rFonts w:asciiTheme="minorHAnsi" w:eastAsiaTheme="minorEastAsia" w:hAnsiTheme="minorHAnsi"/>
        </w:rPr>
        <w:t xml:space="preserve">We choose </w:t>
      </w:r>
      <m:oMath>
        <m:sSub>
          <m:sSubPr>
            <m:ctrlPr>
              <w:rPr>
                <w:rFonts w:ascii="Cambria Math" w:hAnsi="Cambria Math"/>
                <w:i/>
              </w:rPr>
            </m:ctrlPr>
          </m:sSubPr>
          <m:e>
            <m:r>
              <w:rPr>
                <w:rFonts w:ascii="Cambria Math" w:hAnsi="Cambria Math"/>
              </w:rPr>
              <m:t>n</m:t>
            </m:r>
          </m:e>
          <m:sub>
            <m:r>
              <w:rPr>
                <w:rFonts w:ascii="Cambria Math" w:hAnsi="Cambria Math"/>
              </w:rPr>
              <m:t>pos</m:t>
            </m:r>
          </m:sub>
        </m:sSub>
        <m:r>
          <w:rPr>
            <w:rFonts w:ascii="Cambria Math" w:hAnsi="Cambria Math"/>
          </w:rPr>
          <m:t>=4.4</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neg</m:t>
            </m:r>
          </m:sub>
        </m:sSub>
        <m:r>
          <w:rPr>
            <w:rFonts w:ascii="Cambria Math" w:eastAsiaTheme="minorEastAsia" w:hAnsi="Cambria Math"/>
          </w:rPr>
          <m:t>=-1.</m:t>
        </m:r>
        <w:proofErr w:type="gramStart"/>
        <m:r>
          <w:rPr>
            <w:rFonts w:ascii="Cambria Math" w:eastAsiaTheme="minorEastAsia" w:hAnsi="Cambria Math"/>
          </w:rPr>
          <m:t>8</m:t>
        </m:r>
      </m:oMath>
      <w:r w:rsidRPr="00DF43FE">
        <w:rPr>
          <w:rFonts w:asciiTheme="minorHAnsi" w:hAnsiTheme="minorHAnsi"/>
        </w:rPr>
        <w:t xml:space="preserve"> </w:t>
      </w:r>
      <w:r w:rsidR="005E78AD" w:rsidRPr="00DF43FE">
        <w:rPr>
          <w:rFonts w:asciiTheme="minorHAnsi" w:hAnsiTheme="minorHAnsi"/>
        </w:rPr>
        <w:t>,which</w:t>
      </w:r>
      <w:proofErr w:type="gramEnd"/>
      <w:r w:rsidR="005E78AD" w:rsidRPr="00DF43FE">
        <w:rPr>
          <w:rFonts w:asciiTheme="minorHAnsi" w:hAnsiTheme="minorHAnsi"/>
        </w:rPr>
        <w:t xml:space="preserve"> decide point F and G.</w:t>
      </w:r>
    </w:p>
    <w:p w14:paraId="7B1F538C" w14:textId="77777777" w:rsidR="007942AA" w:rsidRPr="00DF43FE" w:rsidRDefault="007942AA" w:rsidP="00532877">
      <w:pPr>
        <w:rPr>
          <w:rFonts w:asciiTheme="minorHAnsi" w:hAnsiTheme="minorHAnsi"/>
        </w:rPr>
      </w:pPr>
    </w:p>
    <w:p w14:paraId="38665F48" w14:textId="77777777" w:rsidR="007942AA" w:rsidRPr="00DF43FE" w:rsidRDefault="001B771A" w:rsidP="00532877">
      <w:pPr>
        <w:rPr>
          <w:rFonts w:asciiTheme="minorHAnsi" w:hAnsiTheme="minorHAnsi"/>
        </w:rPr>
      </w:pPr>
      <w:proofErr w:type="spellStart"/>
      <w:r w:rsidRPr="00DF43FE">
        <w:rPr>
          <w:rFonts w:asciiTheme="minorHAnsi" w:hAnsiTheme="minorHAnsi"/>
        </w:rPr>
        <w:t>Vstall</w:t>
      </w:r>
      <w:proofErr w:type="spellEnd"/>
      <w:r w:rsidRPr="00DF43FE">
        <w:rPr>
          <w:rFonts w:asciiTheme="minorHAnsi" w:hAnsiTheme="minorHAnsi"/>
        </w:rPr>
        <w:t xml:space="preserve">=108.5 </w:t>
      </w:r>
      <w:proofErr w:type="spellStart"/>
      <w:r w:rsidRPr="00DF43FE">
        <w:rPr>
          <w:rFonts w:asciiTheme="minorHAnsi" w:hAnsiTheme="minorHAnsi"/>
        </w:rPr>
        <w:t>ft</w:t>
      </w:r>
      <w:proofErr w:type="spellEnd"/>
      <w:r w:rsidRPr="00DF43FE">
        <w:rPr>
          <w:rFonts w:asciiTheme="minorHAnsi" w:hAnsiTheme="minorHAnsi"/>
        </w:rPr>
        <w:t>/s implies point A</w:t>
      </w:r>
      <w:r w:rsidR="005E78AD" w:rsidRPr="00DF43FE">
        <w:rPr>
          <w:rFonts w:asciiTheme="minorHAnsi" w:hAnsiTheme="minorHAnsi"/>
        </w:rPr>
        <w:t xml:space="preserve"> (108.5,1).</w:t>
      </w:r>
    </w:p>
    <w:p w14:paraId="30123BDD" w14:textId="21CAA290" w:rsidR="007942AA" w:rsidRPr="00DF43FE" w:rsidRDefault="00385A26" w:rsidP="00385A26">
      <w:pPr>
        <w:rPr>
          <w:rFonts w:asciiTheme="minorHAnsi" w:hAnsiTheme="minorHAnsi"/>
        </w:rPr>
      </w:pPr>
      <m:oMath>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eastAsiaTheme="minorEastAsia" w:hAnsi="Cambria Math"/>
                <w:i/>
              </w:rPr>
            </m:ctrlPr>
          </m:fPr>
          <m:num>
            <m:r>
              <w:rPr>
                <w:rFonts w:ascii="Cambria Math" w:hAnsi="Cambria Math"/>
              </w:rPr>
              <m:t>0.5ρ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Lmax</m:t>
                </m:r>
              </m:sub>
            </m:sSub>
          </m:num>
          <m:den>
            <m:r>
              <w:rPr>
                <w:rFonts w:ascii="Cambria Math" w:eastAsiaTheme="minorEastAsia" w:hAnsi="Cambria Math"/>
              </w:rPr>
              <m:t>W</m:t>
            </m:r>
          </m:den>
        </m:f>
        <m:r>
          <w:rPr>
            <w:rFonts w:ascii="Cambria Math" w:eastAsiaTheme="minorEastAsia" w:hAnsi="Cambria Math"/>
          </w:rPr>
          <m:t>→4.4=1.16×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7942AA" w:rsidRPr="00DF43FE">
        <w:rPr>
          <w:rFonts w:asciiTheme="minorHAnsi" w:hAnsiTheme="minorHAnsi"/>
        </w:rPr>
        <w:t xml:space="preserve">, </w:t>
      </w:r>
      <m:oMath>
        <m:r>
          <w:rPr>
            <w:rFonts w:ascii="Cambria Math" w:eastAsiaTheme="minorEastAsia" w:hAnsi="Cambria Math"/>
          </w:rPr>
          <m:t>V=195</m:t>
        </m:r>
        <m:f>
          <m:fPr>
            <m:type m:val="skw"/>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s</m:t>
            </m:r>
          </m:den>
        </m:f>
        <m:r>
          <w:rPr>
            <w:rFonts w:ascii="Cambria Math" w:eastAsiaTheme="minorEastAsia" w:hAnsi="Cambria Math"/>
          </w:rPr>
          <m:t xml:space="preserve"> </m:t>
        </m:r>
      </m:oMath>
      <w:r w:rsidR="007942AA" w:rsidRPr="00DF43FE">
        <w:rPr>
          <w:rFonts w:asciiTheme="minorHAnsi" w:hAnsiTheme="minorHAnsi"/>
        </w:rPr>
        <w:t>,</w:t>
      </w:r>
    </w:p>
    <w:p w14:paraId="1FA6C803" w14:textId="5ECFE703" w:rsidR="00385A26" w:rsidRPr="00DF43FE" w:rsidRDefault="007942AA" w:rsidP="00385A26">
      <w:pPr>
        <w:rPr>
          <w:rFonts w:asciiTheme="minorHAnsi" w:hAnsiTheme="minorHAnsi"/>
        </w:rPr>
      </w:pPr>
      <w:r w:rsidRPr="00DF43FE">
        <w:rPr>
          <w:rFonts w:asciiTheme="minorHAnsi" w:eastAsiaTheme="minorEastAsia" w:hAnsiTheme="minorHAnsi"/>
        </w:rPr>
        <w:t>which gives us</w:t>
      </w:r>
      <w:r w:rsidR="00385A26" w:rsidRPr="00DF43FE">
        <w:rPr>
          <w:rFonts w:asciiTheme="minorHAnsi" w:eastAsiaTheme="minorEastAsia" w:hAnsiTheme="minorHAnsi"/>
        </w:rPr>
        <w:t xml:space="preserve"> point B (</w:t>
      </w:r>
      <m:oMath>
        <m:r>
          <w:rPr>
            <w:rFonts w:ascii="Cambria Math" w:eastAsiaTheme="minorEastAsia" w:hAnsi="Cambria Math"/>
          </w:rPr>
          <m:t>195</m:t>
        </m:r>
      </m:oMath>
      <w:r w:rsidR="00385A26" w:rsidRPr="00DF43FE">
        <w:rPr>
          <w:rFonts w:asciiTheme="minorHAnsi" w:eastAsiaTheme="minorEastAsia" w:hAnsiTheme="minorHAnsi"/>
        </w:rPr>
        <w:t>, 4.4)</w:t>
      </w:r>
      <w:r w:rsidRPr="00DF43FE">
        <w:rPr>
          <w:rFonts w:asciiTheme="minorHAnsi" w:eastAsiaTheme="minorEastAsia" w:hAnsiTheme="minorHAnsi"/>
        </w:rPr>
        <w:t>.</w:t>
      </w:r>
    </w:p>
    <w:p w14:paraId="36CC1DEF" w14:textId="75CB3DE2" w:rsidR="007942AA" w:rsidRPr="00DF43FE" w:rsidRDefault="007942AA" w:rsidP="007942AA">
      <w:pPr>
        <w:rPr>
          <w:rFonts w:asciiTheme="minorHAnsi" w:eastAsiaTheme="minorEastAsia" w:hAnsiTheme="minorHAnsi"/>
        </w:rPr>
      </w:pPr>
      <m:oMath>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eastAsiaTheme="minorEastAsia" w:hAnsi="Cambria Math"/>
                <w:i/>
              </w:rPr>
            </m:ctrlPr>
          </m:fPr>
          <m:num>
            <m:r>
              <w:rPr>
                <w:rFonts w:ascii="Cambria Math" w:hAnsi="Cambria Math"/>
              </w:rPr>
              <m:t>0.5ρ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Lmax</m:t>
                </m:r>
              </m:sub>
            </m:sSub>
          </m:num>
          <m:den>
            <m:r>
              <w:rPr>
                <w:rFonts w:ascii="Cambria Math" w:eastAsiaTheme="minorEastAsia" w:hAnsi="Cambria Math"/>
              </w:rPr>
              <m:t>W</m:t>
            </m:r>
          </m:den>
        </m:f>
        <m:r>
          <w:rPr>
            <w:rFonts w:ascii="Cambria Math" w:eastAsiaTheme="minorEastAsia" w:hAnsi="Cambria Math"/>
          </w:rPr>
          <m:t>→-1.8=-1.16×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→V=124 ft/s</m:t>
        </m:r>
      </m:oMath>
      <w:r w:rsidRPr="00DF43FE">
        <w:rPr>
          <w:rFonts w:asciiTheme="minorHAnsi" w:eastAsiaTheme="minorEastAsia" w:hAnsiTheme="minorHAnsi"/>
        </w:rPr>
        <w:t xml:space="preserve"> ,</w:t>
      </w:r>
    </w:p>
    <w:p w14:paraId="190A2F7A" w14:textId="32C65818" w:rsidR="007942AA" w:rsidRPr="00DF43FE" w:rsidRDefault="007942AA" w:rsidP="007942AA">
      <w:pPr>
        <w:rPr>
          <w:rFonts w:asciiTheme="minorHAnsi" w:eastAsiaTheme="minorEastAsia" w:hAnsiTheme="minorHAnsi"/>
        </w:rPr>
      </w:pPr>
      <w:r w:rsidRPr="00DF43FE">
        <w:rPr>
          <w:rFonts w:asciiTheme="minorHAnsi" w:eastAsiaTheme="minorEastAsia" w:hAnsiTheme="minorHAnsi"/>
        </w:rPr>
        <w:t>which gives us point J (</w:t>
      </w:r>
      <w:proofErr w:type="gramStart"/>
      <w:r w:rsidRPr="00DF43FE">
        <w:rPr>
          <w:rFonts w:asciiTheme="minorHAnsi" w:eastAsiaTheme="minorEastAsia" w:hAnsiTheme="minorHAnsi"/>
        </w:rPr>
        <w:t>124,-</w:t>
      </w:r>
      <w:proofErr w:type="gramEnd"/>
      <w:r w:rsidRPr="00DF43FE">
        <w:rPr>
          <w:rFonts w:asciiTheme="minorHAnsi" w:eastAsiaTheme="minorEastAsia" w:hAnsiTheme="minorHAnsi"/>
        </w:rPr>
        <w:t>1.8).</w:t>
      </w:r>
    </w:p>
    <w:p w14:paraId="1D1EA38A" w14:textId="11120390" w:rsidR="007942AA" w:rsidRPr="00DF43FE" w:rsidRDefault="007942AA" w:rsidP="007942AA">
      <w:pPr>
        <w:rPr>
          <w:rFonts w:asciiTheme="minorHAnsi" w:eastAsiaTheme="minorEastAsia" w:hAnsiTheme="minorHAnsi"/>
        </w:rPr>
      </w:pPr>
      <m:oMath>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eastAsiaTheme="minorEastAsia" w:hAnsi="Cambria Math"/>
                <w:i/>
              </w:rPr>
            </m:ctrlPr>
          </m:fPr>
          <m:num>
            <m:r>
              <w:rPr>
                <w:rFonts w:ascii="Cambria Math" w:hAnsi="Cambria Math"/>
              </w:rPr>
              <m:t>0.5ρ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Lmax</m:t>
                </m:r>
              </m:sub>
            </m:sSub>
          </m:num>
          <m:den>
            <m:r>
              <w:rPr>
                <w:rFonts w:ascii="Cambria Math" w:eastAsiaTheme="minorEastAsia" w:hAnsi="Cambria Math"/>
              </w:rPr>
              <m:t>W</m:t>
            </m:r>
          </m:den>
        </m:f>
        <m:r>
          <w:rPr>
            <w:rFonts w:ascii="Cambria Math" w:eastAsiaTheme="minorEastAsia" w:hAnsi="Cambria Math"/>
          </w:rPr>
          <m:t>→-1=-1.16×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→V=93ft/s</m:t>
        </m:r>
      </m:oMath>
      <w:r w:rsidRPr="00DF43FE">
        <w:rPr>
          <w:rFonts w:asciiTheme="minorHAnsi" w:eastAsiaTheme="minorEastAsia" w:hAnsiTheme="minorHAnsi"/>
        </w:rPr>
        <w:t xml:space="preserve"> ,</w:t>
      </w:r>
    </w:p>
    <w:p w14:paraId="22AB350B" w14:textId="5768B401" w:rsidR="007942AA" w:rsidRPr="00DF43FE" w:rsidRDefault="00181CAA" w:rsidP="007942AA">
      <w:pPr>
        <w:rPr>
          <w:rFonts w:asciiTheme="minorHAnsi" w:eastAsiaTheme="minorEastAsia" w:hAnsiTheme="minorHAnsi"/>
        </w:rPr>
      </w:pPr>
      <w:r w:rsidRPr="00DF43FE">
        <w:rPr>
          <w:rFonts w:asciiTheme="minorHAnsi" w:hAnsiTheme="minorHAnsi"/>
          <w:noProof/>
          <w:lang w:eastAsia="zh-CN"/>
        </w:rPr>
        <w:lastRenderedPageBreak/>
        <w:drawing>
          <wp:anchor distT="0" distB="0" distL="114300" distR="114300" simplePos="0" relativeHeight="251665408" behindDoc="0" locked="0" layoutInCell="1" allowOverlap="1" wp14:anchorId="16F26721" wp14:editId="456B8343">
            <wp:simplePos x="0" y="0"/>
            <wp:positionH relativeFrom="margin">
              <wp:posOffset>-61595</wp:posOffset>
            </wp:positionH>
            <wp:positionV relativeFrom="paragraph">
              <wp:posOffset>296545</wp:posOffset>
            </wp:positionV>
            <wp:extent cx="4419600" cy="322326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419600" cy="3223260"/>
                    </a:xfrm>
                    <a:prstGeom prst="rect">
                      <a:avLst/>
                    </a:prstGeom>
                  </pic:spPr>
                </pic:pic>
              </a:graphicData>
            </a:graphic>
          </wp:anchor>
        </w:drawing>
      </w:r>
      <w:r w:rsidR="007942AA" w:rsidRPr="00DF43FE">
        <w:rPr>
          <w:rFonts w:asciiTheme="minorHAnsi" w:eastAsiaTheme="minorEastAsia" w:hAnsiTheme="minorHAnsi"/>
        </w:rPr>
        <w:t xml:space="preserve">which gives us </w:t>
      </w:r>
      <w:proofErr w:type="gramStart"/>
      <w:r w:rsidR="007942AA" w:rsidRPr="00DF43FE">
        <w:rPr>
          <w:rFonts w:asciiTheme="minorHAnsi" w:eastAsiaTheme="minorEastAsia" w:hAnsiTheme="minorHAnsi"/>
        </w:rPr>
        <w:t>K(</w:t>
      </w:r>
      <w:proofErr w:type="gramEnd"/>
      <m:oMath>
        <m:r>
          <w:rPr>
            <w:rFonts w:ascii="Cambria Math" w:eastAsiaTheme="minorEastAsia" w:hAnsi="Cambria Math"/>
          </w:rPr>
          <m:t>93</m:t>
        </m:r>
      </m:oMath>
      <w:r w:rsidR="007942AA" w:rsidRPr="00DF43FE">
        <w:rPr>
          <w:rFonts w:asciiTheme="minorHAnsi" w:eastAsiaTheme="minorEastAsia" w:hAnsiTheme="minorHAnsi"/>
        </w:rPr>
        <w:t>, -1).</w:t>
      </w:r>
    </w:p>
    <w:p w14:paraId="1C5BDEE0" w14:textId="35EE5944" w:rsidR="00532877" w:rsidRPr="00DF43FE" w:rsidRDefault="00532877">
      <w:pPr>
        <w:rPr>
          <w:rFonts w:asciiTheme="minorHAnsi" w:hAnsiTheme="minorHAnsi"/>
        </w:rPr>
      </w:pPr>
    </w:p>
    <w:p w14:paraId="164CA80B" w14:textId="77777777" w:rsidR="00181CAA" w:rsidRPr="002F71DE" w:rsidRDefault="00181CAA"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Approximate group weight method</w:t>
      </w:r>
    </w:p>
    <w:p w14:paraId="2BAA1581" w14:textId="77777777" w:rsidR="002F71DE" w:rsidRPr="00DF43FE" w:rsidRDefault="002F71DE" w:rsidP="001834FB">
      <w:pPr>
        <w:pStyle w:val="p1"/>
        <w:outlineLvl w:val="0"/>
        <w:rPr>
          <w:rStyle w:val="s1"/>
          <w:rFonts w:asciiTheme="minorHAnsi" w:hAnsiTheme="minorHAnsi"/>
          <w:sz w:val="24"/>
          <w:szCs w:val="24"/>
        </w:rPr>
      </w:pPr>
    </w:p>
    <w:p w14:paraId="4620CBCA" w14:textId="5720AC60" w:rsidR="00BF6311" w:rsidRPr="00DF43FE" w:rsidRDefault="00BF6311" w:rsidP="00181CAA">
      <w:pPr>
        <w:pStyle w:val="p1"/>
        <w:rPr>
          <w:rStyle w:val="s1"/>
          <w:rFonts w:asciiTheme="minorHAnsi" w:hAnsiTheme="minorHAnsi"/>
          <w:sz w:val="24"/>
          <w:szCs w:val="24"/>
        </w:rPr>
      </w:pPr>
      <w:r w:rsidRPr="00DF43FE">
        <w:rPr>
          <w:rStyle w:val="s1"/>
          <w:rFonts w:asciiTheme="minorHAnsi" w:hAnsiTheme="minorHAnsi"/>
          <w:sz w:val="24"/>
          <w:szCs w:val="24"/>
        </w:rPr>
        <w:t>Due to the high performance and the design of this aircraft, like the airfoil choice</w:t>
      </w:r>
      <w:r w:rsidR="00F15263" w:rsidRPr="00DF43FE">
        <w:rPr>
          <w:rStyle w:val="s1"/>
          <w:rFonts w:asciiTheme="minorHAnsi" w:hAnsiTheme="minorHAnsi"/>
          <w:sz w:val="24"/>
          <w:szCs w:val="24"/>
        </w:rPr>
        <w:t xml:space="preserve">, retractable landing gear and high performance engine choice, </w:t>
      </w:r>
      <w:r w:rsidRPr="00DF43FE">
        <w:rPr>
          <w:rStyle w:val="s1"/>
          <w:rFonts w:asciiTheme="minorHAnsi" w:hAnsiTheme="minorHAnsi"/>
          <w:sz w:val="24"/>
          <w:szCs w:val="24"/>
        </w:rPr>
        <w:t xml:space="preserve">we define </w:t>
      </w:r>
      <w:r w:rsidR="00F15263" w:rsidRPr="00DF43FE">
        <w:rPr>
          <w:rStyle w:val="s1"/>
          <w:rFonts w:asciiTheme="minorHAnsi" w:hAnsiTheme="minorHAnsi"/>
          <w:sz w:val="24"/>
          <w:szCs w:val="24"/>
        </w:rPr>
        <w:t xml:space="preserve">it </w:t>
      </w:r>
      <w:r w:rsidRPr="00DF43FE">
        <w:rPr>
          <w:rStyle w:val="s1"/>
          <w:rFonts w:asciiTheme="minorHAnsi" w:hAnsiTheme="minorHAnsi"/>
          <w:sz w:val="24"/>
          <w:szCs w:val="24"/>
        </w:rPr>
        <w:t>as</w:t>
      </w:r>
      <w:r w:rsidR="00754E98" w:rsidRPr="00DF43FE">
        <w:rPr>
          <w:rStyle w:val="s1"/>
          <w:rFonts w:asciiTheme="minorHAnsi" w:hAnsiTheme="minorHAnsi"/>
          <w:sz w:val="24"/>
          <w:szCs w:val="24"/>
        </w:rPr>
        <w:t xml:space="preserve"> transport aircraft.</w:t>
      </w:r>
    </w:p>
    <w:p w14:paraId="6F4AB1B8" w14:textId="5416964F" w:rsidR="00C008D6" w:rsidRPr="00DF43FE" w:rsidRDefault="00C008D6" w:rsidP="00181CAA">
      <w:pPr>
        <w:pStyle w:val="p1"/>
        <w:rPr>
          <w:rStyle w:val="s1"/>
          <w:rFonts w:asciiTheme="minorHAnsi" w:hAnsiTheme="minorHAnsi"/>
          <w:sz w:val="24"/>
          <w:szCs w:val="24"/>
        </w:rPr>
      </w:pPr>
      <w:r w:rsidRPr="00DF43FE">
        <w:rPr>
          <w:rStyle w:val="s1"/>
          <w:rFonts w:asciiTheme="minorHAnsi" w:hAnsiTheme="minorHAnsi"/>
          <w:sz w:val="24"/>
          <w:szCs w:val="24"/>
        </w:rPr>
        <w:t>Using the wetted area calculated before, we can get</w:t>
      </w:r>
    </w:p>
    <w:p w14:paraId="7336CC3C" w14:textId="183FCB81" w:rsidR="00BF6311" w:rsidRPr="00DF43FE" w:rsidRDefault="00C008D6" w:rsidP="00181CAA">
      <w:pPr>
        <w:pStyle w:val="p1"/>
        <w:rPr>
          <w:rFonts w:asciiTheme="minorHAnsi" w:hAnsiTheme="minorHAnsi"/>
          <w:sz w:val="24"/>
          <w:szCs w:val="24"/>
        </w:rPr>
      </w:pPr>
      <w:r w:rsidRPr="00DF43FE">
        <w:rPr>
          <w:rFonts w:asciiTheme="minorHAnsi" w:hAnsiTheme="minorHAnsi"/>
          <w:sz w:val="24"/>
          <w:szCs w:val="24"/>
        </w:rPr>
        <w:t xml:space="preserve">Empty </w:t>
      </w:r>
      <w:r w:rsidR="00C115D2" w:rsidRPr="00DF43FE">
        <w:rPr>
          <w:rFonts w:asciiTheme="minorHAnsi" w:hAnsiTheme="minorHAnsi"/>
          <w:sz w:val="24"/>
          <w:szCs w:val="24"/>
        </w:rPr>
        <w:t>weight=4181+525.8+114.8+27</w:t>
      </w:r>
      <w:r w:rsidRPr="00DF43FE">
        <w:rPr>
          <w:rFonts w:asciiTheme="minorHAnsi" w:hAnsiTheme="minorHAnsi"/>
          <w:sz w:val="24"/>
          <w:szCs w:val="24"/>
        </w:rPr>
        <w:t>70+o(w)=</w:t>
      </w:r>
      <w:r w:rsidR="00C115D2" w:rsidRPr="00DF43FE">
        <w:rPr>
          <w:rFonts w:asciiTheme="minorHAnsi" w:hAnsiTheme="minorHAnsi"/>
          <w:sz w:val="24"/>
          <w:szCs w:val="24"/>
        </w:rPr>
        <w:t xml:space="preserve">7591 </w:t>
      </w:r>
      <w:proofErr w:type="spellStart"/>
      <w:r w:rsidR="00C115D2" w:rsidRPr="00DF43FE">
        <w:rPr>
          <w:rFonts w:asciiTheme="minorHAnsi" w:hAnsiTheme="minorHAnsi"/>
          <w:sz w:val="24"/>
          <w:szCs w:val="24"/>
        </w:rPr>
        <w:t>lb</w:t>
      </w:r>
      <w:proofErr w:type="spellEnd"/>
    </w:p>
    <w:p w14:paraId="3150ADF4" w14:textId="65648471" w:rsidR="00C008D6" w:rsidRPr="00DF43FE" w:rsidRDefault="000C5EBA" w:rsidP="00181CAA">
      <w:pPr>
        <w:pStyle w:val="p1"/>
        <w:rPr>
          <w:rFonts w:asciiTheme="minorHAnsi" w:hAnsiTheme="minorHAnsi"/>
          <w:sz w:val="24"/>
          <w:szCs w:val="24"/>
        </w:rPr>
      </w:pPr>
      <w:r w:rsidRPr="00DF43FE">
        <w:rPr>
          <w:rFonts w:asciiTheme="minorHAnsi" w:hAnsiTheme="minorHAnsi"/>
          <w:sz w:val="24"/>
          <w:szCs w:val="24"/>
        </w:rPr>
        <w:t>TOGW=7591/0.76=9988</w:t>
      </w:r>
      <w:r w:rsidR="00283769" w:rsidRPr="00DF43FE">
        <w:rPr>
          <w:rFonts w:asciiTheme="minorHAnsi" w:hAnsiTheme="minorHAnsi"/>
          <w:sz w:val="24"/>
          <w:szCs w:val="24"/>
        </w:rPr>
        <w:t xml:space="preserve"> </w:t>
      </w:r>
      <w:proofErr w:type="spellStart"/>
      <w:r w:rsidR="00283769" w:rsidRPr="00DF43FE">
        <w:rPr>
          <w:rFonts w:asciiTheme="minorHAnsi" w:hAnsiTheme="minorHAnsi"/>
          <w:sz w:val="24"/>
          <w:szCs w:val="24"/>
        </w:rPr>
        <w:t>lb</w:t>
      </w:r>
      <w:proofErr w:type="spellEnd"/>
    </w:p>
    <w:p w14:paraId="3E0EFBEB" w14:textId="77777777" w:rsidR="000C5EBA" w:rsidRPr="00DF43FE" w:rsidRDefault="000C5EBA" w:rsidP="00181CAA">
      <w:pPr>
        <w:pStyle w:val="p1"/>
        <w:rPr>
          <w:rFonts w:asciiTheme="minorHAnsi" w:hAnsiTheme="minorHAnsi"/>
          <w:sz w:val="24"/>
          <w:szCs w:val="24"/>
        </w:rPr>
      </w:pPr>
    </w:p>
    <w:p w14:paraId="3A8BD09E" w14:textId="77777777" w:rsidR="00CF7C9C" w:rsidRPr="002F71DE" w:rsidRDefault="00CF7C9C" w:rsidP="001834FB">
      <w:pPr>
        <w:pStyle w:val="p1"/>
        <w:outlineLvl w:val="0"/>
        <w:rPr>
          <w:rStyle w:val="s1"/>
          <w:rFonts w:asciiTheme="minorHAnsi" w:hAnsiTheme="minorHAnsi"/>
          <w:sz w:val="28"/>
          <w:szCs w:val="28"/>
        </w:rPr>
      </w:pPr>
      <w:r w:rsidRPr="002F71DE">
        <w:rPr>
          <w:rStyle w:val="s1"/>
          <w:rFonts w:asciiTheme="minorHAnsi" w:hAnsiTheme="minorHAnsi"/>
          <w:sz w:val="28"/>
          <w:szCs w:val="28"/>
        </w:rPr>
        <w:t>Statistical group weight method</w:t>
      </w:r>
    </w:p>
    <w:p w14:paraId="3707CF67" w14:textId="77777777" w:rsidR="002F71DE" w:rsidRPr="00DF43FE" w:rsidRDefault="002F71DE" w:rsidP="001834FB">
      <w:pPr>
        <w:pStyle w:val="p1"/>
        <w:outlineLvl w:val="0"/>
        <w:rPr>
          <w:rStyle w:val="s1"/>
          <w:rFonts w:asciiTheme="minorHAnsi" w:hAnsiTheme="minorHAnsi"/>
          <w:sz w:val="24"/>
          <w:szCs w:val="24"/>
        </w:rPr>
      </w:pPr>
    </w:p>
    <w:p w14:paraId="1BE3AB2F" w14:textId="77777777" w:rsidR="00283769" w:rsidRPr="00DF43FE" w:rsidRDefault="00283769" w:rsidP="00283769">
      <w:pPr>
        <w:spacing w:line="480" w:lineRule="auto"/>
        <w:rPr>
          <w:rFonts w:asciiTheme="minorHAnsi" w:hAnsiTheme="minorHAnsi"/>
        </w:rPr>
      </w:pPr>
      <w:r w:rsidRPr="00DF43FE">
        <w:rPr>
          <w:rFonts w:asciiTheme="minorHAnsi" w:hAnsiTheme="minorHAnsi"/>
        </w:rPr>
        <w:t>From Equations 15.46-15.59, we can get:</w:t>
      </w:r>
    </w:p>
    <w:p w14:paraId="61FC610E" w14:textId="4717D78A"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wing</w:t>
      </w:r>
      <w:proofErr w:type="spellEnd"/>
      <w:r w:rsidRPr="00DF43FE">
        <w:rPr>
          <w:rFonts w:asciiTheme="minorHAnsi" w:hAnsiTheme="minorHAnsi"/>
        </w:rPr>
        <w:t>=</w:t>
      </w:r>
      <w:r w:rsidR="005155C8" w:rsidRPr="00DF43FE">
        <w:rPr>
          <w:rFonts w:asciiTheme="minorHAnsi" w:hAnsiTheme="minorHAnsi"/>
        </w:rPr>
        <w:t>965.1</w:t>
      </w:r>
      <w:r w:rsidRPr="00DF43FE">
        <w:rPr>
          <w:rFonts w:asciiTheme="minorHAnsi" w:hAnsiTheme="minorHAnsi"/>
        </w:rPr>
        <w:t xml:space="preserve"> </w:t>
      </w:r>
      <w:proofErr w:type="spellStart"/>
      <w:r w:rsidRPr="00DF43FE">
        <w:rPr>
          <w:rFonts w:asciiTheme="minorHAnsi" w:hAnsiTheme="minorHAnsi"/>
        </w:rPr>
        <w:t>lb</w:t>
      </w:r>
      <w:proofErr w:type="spellEnd"/>
    </w:p>
    <w:p w14:paraId="2A243F5D" w14:textId="4C2F5EC3"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horizontal</w:t>
      </w:r>
      <w:proofErr w:type="spellEnd"/>
      <w:r w:rsidRPr="00DF43FE">
        <w:rPr>
          <w:rFonts w:asciiTheme="minorHAnsi" w:hAnsiTheme="minorHAnsi"/>
          <w:vertAlign w:val="subscript"/>
        </w:rPr>
        <w:t xml:space="preserve"> tail</w:t>
      </w:r>
      <w:r w:rsidR="003B4870" w:rsidRPr="00DF43FE">
        <w:rPr>
          <w:rFonts w:asciiTheme="minorHAnsi" w:hAnsiTheme="minorHAnsi"/>
        </w:rPr>
        <w:t>=155</w:t>
      </w:r>
      <w:r w:rsidR="00930430" w:rsidRPr="00DF43FE">
        <w:rPr>
          <w:rFonts w:asciiTheme="minorHAnsi" w:hAnsiTheme="minorHAnsi"/>
        </w:rPr>
        <w:t xml:space="preserve">.1 </w:t>
      </w:r>
      <w:proofErr w:type="spellStart"/>
      <w:r w:rsidR="00930430" w:rsidRPr="00DF43FE">
        <w:rPr>
          <w:rFonts w:asciiTheme="minorHAnsi" w:hAnsiTheme="minorHAnsi"/>
        </w:rPr>
        <w:t>lb</w:t>
      </w:r>
      <w:proofErr w:type="spellEnd"/>
    </w:p>
    <w:p w14:paraId="4B9F8E21" w14:textId="61773D80"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vertical</w:t>
      </w:r>
      <w:proofErr w:type="spellEnd"/>
      <w:r w:rsidRPr="00DF43FE">
        <w:rPr>
          <w:rFonts w:asciiTheme="minorHAnsi" w:hAnsiTheme="minorHAnsi"/>
          <w:vertAlign w:val="subscript"/>
        </w:rPr>
        <w:t xml:space="preserve"> tail</w:t>
      </w:r>
      <w:r w:rsidR="003B4870" w:rsidRPr="00DF43FE">
        <w:rPr>
          <w:rFonts w:asciiTheme="minorHAnsi" w:hAnsiTheme="minorHAnsi"/>
        </w:rPr>
        <w:t>=157</w:t>
      </w:r>
      <w:r w:rsidR="00930430" w:rsidRPr="00DF43FE">
        <w:rPr>
          <w:rFonts w:asciiTheme="minorHAnsi" w:hAnsiTheme="minorHAnsi"/>
        </w:rPr>
        <w:t xml:space="preserve">.8 </w:t>
      </w:r>
      <w:proofErr w:type="spellStart"/>
      <w:r w:rsidR="00930430" w:rsidRPr="00DF43FE">
        <w:rPr>
          <w:rFonts w:asciiTheme="minorHAnsi" w:hAnsiTheme="minorHAnsi"/>
        </w:rPr>
        <w:t>lb</w:t>
      </w:r>
      <w:proofErr w:type="spellEnd"/>
    </w:p>
    <w:p w14:paraId="431C5C6F" w14:textId="4265593E"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fuselage</w:t>
      </w:r>
      <w:proofErr w:type="spellEnd"/>
      <w:r w:rsidR="00B4218D" w:rsidRPr="00DF43FE">
        <w:rPr>
          <w:rFonts w:asciiTheme="minorHAnsi" w:hAnsiTheme="minorHAnsi"/>
        </w:rPr>
        <w:t>=8</w:t>
      </w:r>
      <w:r w:rsidR="003B4870" w:rsidRPr="00DF43FE">
        <w:rPr>
          <w:rFonts w:asciiTheme="minorHAnsi" w:hAnsiTheme="minorHAnsi"/>
        </w:rPr>
        <w:t>50.2</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3212DD00" w14:textId="717BE88B"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main</w:t>
      </w:r>
      <w:proofErr w:type="spellEnd"/>
      <w:r w:rsidRPr="00DF43FE">
        <w:rPr>
          <w:rFonts w:asciiTheme="minorHAnsi" w:hAnsiTheme="minorHAnsi"/>
          <w:vertAlign w:val="subscript"/>
        </w:rPr>
        <w:t xml:space="preserve"> landing gear</w:t>
      </w:r>
      <w:r w:rsidR="005F14A7" w:rsidRPr="00DF43FE">
        <w:rPr>
          <w:rFonts w:asciiTheme="minorHAnsi" w:hAnsiTheme="minorHAnsi"/>
        </w:rPr>
        <w:t>=20</w:t>
      </w:r>
      <w:r w:rsidR="00930430" w:rsidRPr="00DF43FE">
        <w:rPr>
          <w:rFonts w:asciiTheme="minorHAnsi" w:hAnsiTheme="minorHAnsi"/>
        </w:rPr>
        <w:t xml:space="preserve">5.9 </w:t>
      </w:r>
      <w:proofErr w:type="spellStart"/>
      <w:r w:rsidR="00930430" w:rsidRPr="00DF43FE">
        <w:rPr>
          <w:rFonts w:asciiTheme="minorHAnsi" w:hAnsiTheme="minorHAnsi"/>
        </w:rPr>
        <w:t>lb</w:t>
      </w:r>
      <w:proofErr w:type="spellEnd"/>
    </w:p>
    <w:p w14:paraId="18B51834" w14:textId="49EAEDD6"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nose</w:t>
      </w:r>
      <w:proofErr w:type="spellEnd"/>
      <w:r w:rsidRPr="00DF43FE">
        <w:rPr>
          <w:rFonts w:asciiTheme="minorHAnsi" w:hAnsiTheme="minorHAnsi"/>
          <w:vertAlign w:val="subscript"/>
        </w:rPr>
        <w:t xml:space="preserve"> landing gear</w:t>
      </w:r>
      <w:r w:rsidR="006768EF" w:rsidRPr="00DF43FE">
        <w:rPr>
          <w:rFonts w:asciiTheme="minorHAnsi" w:hAnsiTheme="minorHAnsi"/>
        </w:rPr>
        <w:t>=41.2</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766E3623" w14:textId="6280B6BF"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lastRenderedPageBreak/>
        <w:t>W</w:t>
      </w:r>
      <w:r w:rsidRPr="00DF43FE">
        <w:rPr>
          <w:rFonts w:asciiTheme="minorHAnsi" w:hAnsiTheme="minorHAnsi"/>
          <w:vertAlign w:val="subscript"/>
        </w:rPr>
        <w:t>installed</w:t>
      </w:r>
      <w:proofErr w:type="spellEnd"/>
      <w:r w:rsidRPr="00DF43FE">
        <w:rPr>
          <w:rFonts w:asciiTheme="minorHAnsi" w:hAnsiTheme="minorHAnsi"/>
          <w:vertAlign w:val="subscript"/>
        </w:rPr>
        <w:t xml:space="preserve"> engine</w:t>
      </w:r>
      <w:r w:rsidRPr="00DF43FE">
        <w:rPr>
          <w:rFonts w:asciiTheme="minorHAnsi" w:hAnsiTheme="minorHAnsi"/>
        </w:rPr>
        <w:t>=1</w:t>
      </w:r>
      <w:r w:rsidR="00646006" w:rsidRPr="00DF43FE">
        <w:rPr>
          <w:rFonts w:asciiTheme="minorHAnsi" w:hAnsiTheme="minorHAnsi"/>
        </w:rPr>
        <w:t>050.9</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7D1FE634" w14:textId="49BAFCCC"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fuel</w:t>
      </w:r>
      <w:proofErr w:type="spellEnd"/>
      <w:r w:rsidRPr="00DF43FE">
        <w:rPr>
          <w:rFonts w:asciiTheme="minorHAnsi" w:hAnsiTheme="minorHAnsi"/>
          <w:vertAlign w:val="subscript"/>
        </w:rPr>
        <w:t xml:space="preserve"> system</w:t>
      </w:r>
      <w:r w:rsidR="00B62A6A" w:rsidRPr="00DF43FE">
        <w:rPr>
          <w:rFonts w:asciiTheme="minorHAnsi" w:hAnsiTheme="minorHAnsi"/>
        </w:rPr>
        <w:t>=1065.2</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4BCF6515" w14:textId="062BB524"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flight</w:t>
      </w:r>
      <w:proofErr w:type="spellEnd"/>
      <w:r w:rsidRPr="00DF43FE">
        <w:rPr>
          <w:rFonts w:asciiTheme="minorHAnsi" w:hAnsiTheme="minorHAnsi"/>
          <w:vertAlign w:val="subscript"/>
        </w:rPr>
        <w:t xml:space="preserve"> controls</w:t>
      </w:r>
      <w:r w:rsidR="00930430" w:rsidRPr="00DF43FE">
        <w:rPr>
          <w:rFonts w:asciiTheme="minorHAnsi" w:hAnsiTheme="minorHAnsi"/>
        </w:rPr>
        <w:t xml:space="preserve">=29.1 </w:t>
      </w:r>
      <w:proofErr w:type="spellStart"/>
      <w:r w:rsidR="00930430" w:rsidRPr="00DF43FE">
        <w:rPr>
          <w:rFonts w:asciiTheme="minorHAnsi" w:hAnsiTheme="minorHAnsi"/>
        </w:rPr>
        <w:t>lb</w:t>
      </w:r>
      <w:proofErr w:type="spellEnd"/>
    </w:p>
    <w:p w14:paraId="6E65AAC5" w14:textId="77777777"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hydraulics</w:t>
      </w:r>
      <w:proofErr w:type="spellEnd"/>
      <w:r w:rsidRPr="00DF43FE">
        <w:rPr>
          <w:rFonts w:asciiTheme="minorHAnsi" w:hAnsiTheme="minorHAnsi"/>
        </w:rPr>
        <w:t xml:space="preserve">=0.18 </w:t>
      </w:r>
      <w:proofErr w:type="spellStart"/>
      <w:r w:rsidRPr="00DF43FE">
        <w:rPr>
          <w:rFonts w:asciiTheme="minorHAnsi" w:hAnsiTheme="minorHAnsi"/>
        </w:rPr>
        <w:t>lb</w:t>
      </w:r>
      <w:proofErr w:type="spellEnd"/>
    </w:p>
    <w:p w14:paraId="4D554718" w14:textId="7EE40B9A"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eletrical</w:t>
      </w:r>
      <w:proofErr w:type="spellEnd"/>
      <w:r w:rsidRPr="00DF43FE">
        <w:rPr>
          <w:rFonts w:asciiTheme="minorHAnsi" w:hAnsiTheme="minorHAnsi"/>
        </w:rPr>
        <w:t>=6</w:t>
      </w:r>
      <w:r w:rsidR="00303DA0" w:rsidRPr="00DF43FE">
        <w:rPr>
          <w:rFonts w:asciiTheme="minorHAnsi" w:hAnsiTheme="minorHAnsi"/>
        </w:rPr>
        <w:t>19</w:t>
      </w:r>
      <w:r w:rsidR="00930430" w:rsidRPr="00DF43FE">
        <w:rPr>
          <w:rFonts w:asciiTheme="minorHAnsi" w:hAnsiTheme="minorHAnsi"/>
        </w:rPr>
        <w:t xml:space="preserve">.6 </w:t>
      </w:r>
      <w:proofErr w:type="spellStart"/>
      <w:r w:rsidR="00930430" w:rsidRPr="00DF43FE">
        <w:rPr>
          <w:rFonts w:asciiTheme="minorHAnsi" w:hAnsiTheme="minorHAnsi"/>
        </w:rPr>
        <w:t>lb</w:t>
      </w:r>
      <w:proofErr w:type="spellEnd"/>
    </w:p>
    <w:p w14:paraId="5B95438D" w14:textId="69961E2E"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avionics</w:t>
      </w:r>
      <w:proofErr w:type="spellEnd"/>
      <w:r w:rsidRPr="00DF43FE">
        <w:rPr>
          <w:rFonts w:asciiTheme="minorHAnsi" w:hAnsiTheme="minorHAnsi"/>
        </w:rPr>
        <w:t>=1</w:t>
      </w:r>
      <w:r w:rsidR="000E2310" w:rsidRPr="00DF43FE">
        <w:rPr>
          <w:rFonts w:asciiTheme="minorHAnsi" w:hAnsiTheme="minorHAnsi"/>
        </w:rPr>
        <w:t>235</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084D5E47" w14:textId="0AB1D4E9"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air</w:t>
      </w:r>
      <w:proofErr w:type="spellEnd"/>
      <w:r w:rsidRPr="00DF43FE">
        <w:rPr>
          <w:rFonts w:asciiTheme="minorHAnsi" w:hAnsiTheme="minorHAnsi"/>
          <w:vertAlign w:val="subscript"/>
        </w:rPr>
        <w:t xml:space="preserve"> conditioning and anti-ice</w:t>
      </w:r>
      <w:r w:rsidR="005F14A7" w:rsidRPr="00DF43FE">
        <w:rPr>
          <w:rFonts w:asciiTheme="minorHAnsi" w:hAnsiTheme="minorHAnsi"/>
        </w:rPr>
        <w:t>=26.8</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1DE92210" w14:textId="13CC8F2A" w:rsidR="005F14A7" w:rsidRPr="00DF43FE" w:rsidRDefault="005F14A7"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handling</w:t>
      </w:r>
      <w:proofErr w:type="spellEnd"/>
      <w:r w:rsidRPr="00DF43FE">
        <w:rPr>
          <w:rFonts w:asciiTheme="minorHAnsi" w:hAnsiTheme="minorHAnsi"/>
          <w:vertAlign w:val="subscript"/>
        </w:rPr>
        <w:t xml:space="preserve"> gear</w:t>
      </w:r>
      <w:r w:rsidRPr="00DF43FE">
        <w:rPr>
          <w:rFonts w:asciiTheme="minorHAnsi" w:hAnsiTheme="minorHAnsi"/>
        </w:rPr>
        <w:t xml:space="preserve">=2.52 </w:t>
      </w:r>
      <w:proofErr w:type="spellStart"/>
      <w:r w:rsidRPr="00DF43FE">
        <w:rPr>
          <w:rFonts w:asciiTheme="minorHAnsi" w:hAnsiTheme="minorHAnsi"/>
        </w:rPr>
        <w:t>lb</w:t>
      </w:r>
      <w:proofErr w:type="spellEnd"/>
    </w:p>
    <w:p w14:paraId="1B268C68" w14:textId="18783257" w:rsidR="00283769" w:rsidRPr="00DF43FE" w:rsidRDefault="00283769" w:rsidP="00283769">
      <w:pPr>
        <w:spacing w:line="480" w:lineRule="auto"/>
        <w:rPr>
          <w:rFonts w:asciiTheme="minorHAnsi" w:hAnsiTheme="minorHAnsi"/>
        </w:rPr>
      </w:pPr>
      <w:proofErr w:type="spellStart"/>
      <w:r w:rsidRPr="00DF43FE">
        <w:rPr>
          <w:rFonts w:asciiTheme="minorHAnsi" w:hAnsiTheme="minorHAnsi"/>
        </w:rPr>
        <w:t>W</w:t>
      </w:r>
      <w:r w:rsidRPr="00DF43FE">
        <w:rPr>
          <w:rFonts w:asciiTheme="minorHAnsi" w:hAnsiTheme="minorHAnsi"/>
          <w:vertAlign w:val="subscript"/>
        </w:rPr>
        <w:t>furnishings</w:t>
      </w:r>
      <w:proofErr w:type="spellEnd"/>
      <w:r w:rsidR="00303DA0" w:rsidRPr="00DF43FE">
        <w:rPr>
          <w:rFonts w:asciiTheme="minorHAnsi" w:hAnsiTheme="minorHAnsi"/>
        </w:rPr>
        <w:t>=17.82</w:t>
      </w:r>
      <w:r w:rsidR="00930430" w:rsidRPr="00DF43FE">
        <w:rPr>
          <w:rFonts w:asciiTheme="minorHAnsi" w:hAnsiTheme="minorHAnsi"/>
        </w:rPr>
        <w:t xml:space="preserve"> </w:t>
      </w:r>
      <w:proofErr w:type="spellStart"/>
      <w:r w:rsidR="00930430" w:rsidRPr="00DF43FE">
        <w:rPr>
          <w:rFonts w:asciiTheme="minorHAnsi" w:hAnsiTheme="minorHAnsi"/>
        </w:rPr>
        <w:t>lb</w:t>
      </w:r>
      <w:proofErr w:type="spellEnd"/>
    </w:p>
    <w:p w14:paraId="1BE958B2" w14:textId="471342A7" w:rsidR="00283769" w:rsidRPr="00DF43FE" w:rsidRDefault="00930430" w:rsidP="00283769">
      <w:pPr>
        <w:spacing w:line="480" w:lineRule="auto"/>
        <w:rPr>
          <w:rFonts w:asciiTheme="minorHAnsi" w:hAnsiTheme="minorHAnsi"/>
        </w:rPr>
      </w:pPr>
      <w:r w:rsidRPr="00DF43FE">
        <w:rPr>
          <w:rFonts w:asciiTheme="minorHAnsi" w:hAnsiTheme="minorHAnsi"/>
        </w:rPr>
        <w:t>W=</w:t>
      </w:r>
      <w:r w:rsidR="005155C8" w:rsidRPr="00DF43FE">
        <w:rPr>
          <w:rFonts w:asciiTheme="minorHAnsi" w:hAnsiTheme="minorHAnsi"/>
        </w:rPr>
        <w:t xml:space="preserve">6422.1 </w:t>
      </w:r>
      <w:proofErr w:type="spellStart"/>
      <w:r w:rsidR="005155C8" w:rsidRPr="00DF43FE">
        <w:rPr>
          <w:rFonts w:asciiTheme="minorHAnsi" w:hAnsiTheme="minorHAnsi"/>
        </w:rPr>
        <w:t>lb</w:t>
      </w:r>
      <w:proofErr w:type="spellEnd"/>
    </w:p>
    <w:p w14:paraId="3099EB46" w14:textId="48F0D3EA" w:rsidR="00283769" w:rsidRPr="00DF43FE" w:rsidRDefault="005155C8" w:rsidP="00CF7C9C">
      <w:pPr>
        <w:pStyle w:val="p1"/>
        <w:rPr>
          <w:rFonts w:asciiTheme="minorHAnsi" w:hAnsiTheme="minorHAnsi"/>
          <w:sz w:val="24"/>
          <w:szCs w:val="24"/>
        </w:rPr>
      </w:pPr>
      <w:r w:rsidRPr="00DF43FE">
        <w:rPr>
          <w:rFonts w:asciiTheme="minorHAnsi" w:hAnsiTheme="minorHAnsi"/>
          <w:sz w:val="24"/>
          <w:szCs w:val="24"/>
        </w:rPr>
        <w:t xml:space="preserve">TOGW=6422.1/0.76=8450 </w:t>
      </w:r>
      <w:proofErr w:type="spellStart"/>
      <w:r w:rsidRPr="00DF43FE">
        <w:rPr>
          <w:rFonts w:asciiTheme="minorHAnsi" w:hAnsiTheme="minorHAnsi"/>
          <w:sz w:val="24"/>
          <w:szCs w:val="24"/>
        </w:rPr>
        <w:t>lb</w:t>
      </w:r>
      <w:proofErr w:type="spellEnd"/>
    </w:p>
    <w:p w14:paraId="48976C45" w14:textId="77777777" w:rsidR="00181CAA" w:rsidRPr="00DF43FE" w:rsidRDefault="00181CAA">
      <w:pPr>
        <w:rPr>
          <w:rFonts w:asciiTheme="minorHAnsi" w:hAnsiTheme="minorHAnsi"/>
        </w:rPr>
      </w:pPr>
    </w:p>
    <w:p w14:paraId="60A7A41C" w14:textId="77777777" w:rsidR="00905E20" w:rsidRPr="006D4154" w:rsidRDefault="00905E20" w:rsidP="006D4154">
      <w:pPr>
        <w:outlineLvl w:val="0"/>
        <w:rPr>
          <w:rFonts w:asciiTheme="minorHAnsi" w:hAnsiTheme="minorHAnsi"/>
          <w:sz w:val="28"/>
          <w:szCs w:val="28"/>
        </w:rPr>
      </w:pPr>
      <w:r w:rsidRPr="006D4154">
        <w:rPr>
          <w:rFonts w:asciiTheme="minorHAnsi" w:hAnsiTheme="minorHAnsi"/>
          <w:sz w:val="28"/>
          <w:szCs w:val="28"/>
        </w:rPr>
        <w:t>Final comparisons of TOGW</w:t>
      </w:r>
    </w:p>
    <w:p w14:paraId="41AC7E94" w14:textId="77777777" w:rsidR="002F71DE" w:rsidRDefault="002F71DE" w:rsidP="00905E20">
      <w:pPr>
        <w:pStyle w:val="p1"/>
        <w:rPr>
          <w:rStyle w:val="s1"/>
          <w:rFonts w:asciiTheme="minorHAnsi" w:hAnsiTheme="minorHAnsi"/>
          <w:sz w:val="24"/>
          <w:szCs w:val="24"/>
        </w:rPr>
      </w:pPr>
    </w:p>
    <w:p w14:paraId="627ED5A6" w14:textId="6F7C5425" w:rsidR="006D4154" w:rsidRDefault="006D45A3" w:rsidP="00905E20">
      <w:pPr>
        <w:pStyle w:val="p1"/>
        <w:rPr>
          <w:rStyle w:val="s1"/>
          <w:rFonts w:asciiTheme="minorHAnsi" w:hAnsiTheme="minorHAnsi"/>
          <w:sz w:val="24"/>
          <w:szCs w:val="24"/>
        </w:rPr>
      </w:pPr>
      <w:r>
        <w:rPr>
          <w:rStyle w:val="s1"/>
          <w:rFonts w:asciiTheme="minorHAnsi" w:hAnsiTheme="minorHAnsi"/>
          <w:sz w:val="24"/>
          <w:szCs w:val="24"/>
        </w:rPr>
        <w:t>Conceptual: W=5</w:t>
      </w:r>
      <w:r w:rsidR="00707372">
        <w:rPr>
          <w:rStyle w:val="s1"/>
          <w:rFonts w:asciiTheme="minorHAnsi" w:hAnsiTheme="minorHAnsi"/>
          <w:sz w:val="24"/>
          <w:szCs w:val="24"/>
        </w:rPr>
        <w:t xml:space="preserve">028 </w:t>
      </w:r>
      <w:proofErr w:type="spellStart"/>
      <w:r w:rsidR="00707372">
        <w:rPr>
          <w:rStyle w:val="s1"/>
          <w:rFonts w:asciiTheme="minorHAnsi" w:hAnsiTheme="minorHAnsi"/>
          <w:sz w:val="24"/>
          <w:szCs w:val="24"/>
        </w:rPr>
        <w:t>lb</w:t>
      </w:r>
      <w:proofErr w:type="spellEnd"/>
    </w:p>
    <w:p w14:paraId="1B0D7CE0" w14:textId="2EE12D61" w:rsidR="00707372" w:rsidRDefault="00707372" w:rsidP="00905E20">
      <w:pPr>
        <w:pStyle w:val="p1"/>
        <w:rPr>
          <w:rStyle w:val="s1"/>
          <w:rFonts w:asciiTheme="minorHAnsi" w:hAnsiTheme="minorHAnsi"/>
          <w:sz w:val="24"/>
          <w:szCs w:val="24"/>
        </w:rPr>
      </w:pPr>
      <w:r>
        <w:rPr>
          <w:rStyle w:val="s1"/>
          <w:rFonts w:asciiTheme="minorHAnsi" w:hAnsiTheme="minorHAnsi"/>
          <w:sz w:val="24"/>
          <w:szCs w:val="24"/>
        </w:rPr>
        <w:t xml:space="preserve">Refined: W=8406 </w:t>
      </w:r>
      <w:proofErr w:type="spellStart"/>
      <w:r>
        <w:rPr>
          <w:rStyle w:val="s1"/>
          <w:rFonts w:asciiTheme="minorHAnsi" w:hAnsiTheme="minorHAnsi"/>
          <w:sz w:val="24"/>
          <w:szCs w:val="24"/>
        </w:rPr>
        <w:t>lb</w:t>
      </w:r>
      <w:proofErr w:type="spellEnd"/>
    </w:p>
    <w:p w14:paraId="21CBDEB2" w14:textId="2A9453B8" w:rsidR="00707372" w:rsidRDefault="00707372" w:rsidP="00707372">
      <w:pPr>
        <w:pStyle w:val="p1"/>
        <w:outlineLvl w:val="0"/>
        <w:rPr>
          <w:rStyle w:val="s1"/>
          <w:rFonts w:asciiTheme="minorHAnsi" w:hAnsiTheme="minorHAnsi"/>
          <w:sz w:val="24"/>
          <w:szCs w:val="24"/>
        </w:rPr>
      </w:pPr>
      <w:r w:rsidRPr="00707372">
        <w:rPr>
          <w:rStyle w:val="s1"/>
          <w:rFonts w:asciiTheme="minorHAnsi" w:hAnsiTheme="minorHAnsi"/>
          <w:sz w:val="24"/>
          <w:szCs w:val="24"/>
        </w:rPr>
        <w:t>Approximate group weight method</w:t>
      </w:r>
      <w:r>
        <w:rPr>
          <w:rStyle w:val="s1"/>
          <w:rFonts w:asciiTheme="minorHAnsi" w:hAnsiTheme="minorHAnsi"/>
          <w:sz w:val="24"/>
          <w:szCs w:val="24"/>
        </w:rPr>
        <w:t xml:space="preserve">: W=9988 </w:t>
      </w:r>
      <w:proofErr w:type="spellStart"/>
      <w:r>
        <w:rPr>
          <w:rStyle w:val="s1"/>
          <w:rFonts w:asciiTheme="minorHAnsi" w:hAnsiTheme="minorHAnsi"/>
          <w:sz w:val="24"/>
          <w:szCs w:val="24"/>
        </w:rPr>
        <w:t>lb</w:t>
      </w:r>
      <w:proofErr w:type="spellEnd"/>
    </w:p>
    <w:p w14:paraId="549D7DA0" w14:textId="695E442C" w:rsidR="00707372" w:rsidRPr="00707372" w:rsidRDefault="00707372" w:rsidP="00707372">
      <w:pPr>
        <w:pStyle w:val="p1"/>
        <w:outlineLvl w:val="0"/>
        <w:rPr>
          <w:rStyle w:val="s1"/>
          <w:rFonts w:asciiTheme="minorHAnsi" w:hAnsiTheme="minorHAnsi"/>
          <w:sz w:val="24"/>
          <w:szCs w:val="24"/>
        </w:rPr>
      </w:pPr>
      <w:r w:rsidRPr="00707372">
        <w:rPr>
          <w:rStyle w:val="s1"/>
          <w:rFonts w:asciiTheme="minorHAnsi" w:hAnsiTheme="minorHAnsi"/>
          <w:sz w:val="24"/>
          <w:szCs w:val="24"/>
        </w:rPr>
        <w:t>Statistical group weight method</w:t>
      </w:r>
      <w:r>
        <w:rPr>
          <w:rStyle w:val="s1"/>
          <w:rFonts w:asciiTheme="minorHAnsi" w:hAnsiTheme="minorHAnsi"/>
          <w:sz w:val="24"/>
          <w:szCs w:val="24"/>
        </w:rPr>
        <w:t xml:space="preserve">: W=8450 </w:t>
      </w:r>
      <w:proofErr w:type="spellStart"/>
      <w:r>
        <w:rPr>
          <w:rStyle w:val="s1"/>
          <w:rFonts w:asciiTheme="minorHAnsi" w:hAnsiTheme="minorHAnsi"/>
          <w:sz w:val="24"/>
          <w:szCs w:val="24"/>
        </w:rPr>
        <w:t>lb</w:t>
      </w:r>
      <w:proofErr w:type="spellEnd"/>
    </w:p>
    <w:p w14:paraId="17C3A94F" w14:textId="77777777" w:rsidR="002F71DE" w:rsidRDefault="002F71DE" w:rsidP="00905E20">
      <w:pPr>
        <w:pStyle w:val="p1"/>
        <w:rPr>
          <w:rStyle w:val="s1"/>
          <w:rFonts w:asciiTheme="minorHAnsi" w:hAnsiTheme="minorHAnsi"/>
          <w:sz w:val="24"/>
          <w:szCs w:val="24"/>
        </w:rPr>
      </w:pPr>
    </w:p>
    <w:p w14:paraId="1C8F06E3" w14:textId="7E97BE50" w:rsidR="00D66801" w:rsidRPr="00707372" w:rsidRDefault="00905E20" w:rsidP="00905E20">
      <w:pPr>
        <w:pStyle w:val="p1"/>
        <w:rPr>
          <w:rStyle w:val="s1"/>
          <w:rFonts w:asciiTheme="minorHAnsi" w:hAnsiTheme="minorHAnsi"/>
          <w:sz w:val="28"/>
          <w:szCs w:val="28"/>
        </w:rPr>
      </w:pPr>
      <w:r w:rsidRPr="00707372">
        <w:rPr>
          <w:rStyle w:val="s1"/>
          <w:rFonts w:asciiTheme="minorHAnsi" w:hAnsiTheme="minorHAnsi"/>
          <w:sz w:val="28"/>
          <w:szCs w:val="28"/>
        </w:rPr>
        <w:t>Performance: Maximu</w:t>
      </w:r>
      <w:r w:rsidR="00ED6520" w:rsidRPr="00707372">
        <w:rPr>
          <w:rStyle w:val="s1"/>
          <w:rFonts w:asciiTheme="minorHAnsi" w:hAnsiTheme="minorHAnsi"/>
          <w:sz w:val="28"/>
          <w:szCs w:val="28"/>
        </w:rPr>
        <w:t>m Range (R)</w:t>
      </w:r>
    </w:p>
    <w:p w14:paraId="606A4118" w14:textId="77777777" w:rsidR="00707372" w:rsidRPr="00DF43FE" w:rsidRDefault="00707372" w:rsidP="00905E20">
      <w:pPr>
        <w:pStyle w:val="p1"/>
        <w:rPr>
          <w:rStyle w:val="s1"/>
          <w:rFonts w:asciiTheme="minorHAnsi" w:hAnsiTheme="minorHAnsi"/>
          <w:sz w:val="24"/>
          <w:szCs w:val="24"/>
        </w:rPr>
      </w:pPr>
    </w:p>
    <w:p w14:paraId="35E7930D" w14:textId="4441E03A" w:rsidR="003D7D2F" w:rsidRPr="00DF43FE" w:rsidRDefault="003D7D2F" w:rsidP="003D7D2F">
      <w:pPr>
        <w:rPr>
          <w:rFonts w:asciiTheme="minorHAnsi" w:hAnsiTheme="minorHAnsi"/>
        </w:rPr>
      </w:pPr>
      <w:r w:rsidRPr="00DF43FE">
        <w:rPr>
          <w:rFonts w:asciiTheme="minorHAnsi" w:hAnsiTheme="minorHAnsi"/>
        </w:rPr>
        <w:t>R=(550</w:t>
      </w:r>
      <w:r w:rsidRPr="00DF43FE">
        <w:rPr>
          <w:rFonts w:asciiTheme="minorHAnsi" w:hAnsiTheme="minorHAnsi"/>
          <w:lang w:val="el-GR"/>
        </w:rPr>
        <w:t>η</w:t>
      </w:r>
      <w:r w:rsidRPr="00DF43FE">
        <w:rPr>
          <w:rFonts w:asciiTheme="minorHAnsi" w:hAnsiTheme="minorHAnsi"/>
          <w:vertAlign w:val="subscript"/>
        </w:rPr>
        <w:t>P</w:t>
      </w:r>
      <w:r w:rsidRPr="00DF43FE">
        <w:rPr>
          <w:rFonts w:asciiTheme="minorHAnsi" w:hAnsiTheme="minorHAnsi"/>
        </w:rPr>
        <w:t>/</w:t>
      </w:r>
      <w:proofErr w:type="gramStart"/>
      <w:r w:rsidRPr="00DF43FE">
        <w:rPr>
          <w:rFonts w:asciiTheme="minorHAnsi" w:hAnsiTheme="minorHAnsi"/>
        </w:rPr>
        <w:t>C</w:t>
      </w:r>
      <w:r w:rsidRPr="00DF43FE">
        <w:rPr>
          <w:rFonts w:asciiTheme="minorHAnsi" w:hAnsiTheme="minorHAnsi"/>
          <w:vertAlign w:val="subscript"/>
        </w:rPr>
        <w:t>BHP</w:t>
      </w:r>
      <w:r w:rsidRPr="00DF43FE">
        <w:rPr>
          <w:rFonts w:asciiTheme="minorHAnsi" w:hAnsiTheme="minorHAnsi"/>
        </w:rPr>
        <w:t>)(</w:t>
      </w:r>
      <w:proofErr w:type="gramEnd"/>
      <w:r w:rsidRPr="00DF43FE">
        <w:rPr>
          <w:rFonts w:asciiTheme="minorHAnsi" w:hAnsiTheme="minorHAnsi"/>
        </w:rPr>
        <w:t>L/D) ln(W</w:t>
      </w:r>
      <w:r w:rsidRPr="00DF43FE">
        <w:rPr>
          <w:rFonts w:asciiTheme="minorHAnsi" w:hAnsiTheme="minorHAnsi"/>
          <w:vertAlign w:val="subscript"/>
        </w:rPr>
        <w:t>i</w:t>
      </w:r>
      <w:r w:rsidRPr="00DF43FE">
        <w:rPr>
          <w:rFonts w:asciiTheme="minorHAnsi" w:hAnsiTheme="minorHAnsi"/>
        </w:rPr>
        <w:t>/</w:t>
      </w:r>
      <w:proofErr w:type="spellStart"/>
      <w:r w:rsidRPr="00DF43FE">
        <w:rPr>
          <w:rFonts w:asciiTheme="minorHAnsi" w:hAnsiTheme="minorHAnsi"/>
        </w:rPr>
        <w:t>W</w:t>
      </w:r>
      <w:r w:rsidRPr="00DF43FE">
        <w:rPr>
          <w:rFonts w:asciiTheme="minorHAnsi" w:hAnsiTheme="minorHAnsi"/>
          <w:vertAlign w:val="subscript"/>
        </w:rPr>
        <w:t>f</w:t>
      </w:r>
      <w:proofErr w:type="spellEnd"/>
      <w:r w:rsidRPr="00DF43FE">
        <w:rPr>
          <w:rFonts w:asciiTheme="minorHAnsi" w:hAnsiTheme="minorHAnsi"/>
        </w:rPr>
        <w:t xml:space="preserve">) = 10834736 </w:t>
      </w:r>
      <w:proofErr w:type="spellStart"/>
      <w:r w:rsidRPr="00DF43FE">
        <w:rPr>
          <w:rFonts w:asciiTheme="minorHAnsi" w:hAnsiTheme="minorHAnsi"/>
        </w:rPr>
        <w:t>ft</w:t>
      </w:r>
      <w:proofErr w:type="spellEnd"/>
      <w:r w:rsidRPr="00DF43FE">
        <w:rPr>
          <w:rFonts w:asciiTheme="minorHAnsi" w:hAnsiTheme="minorHAnsi"/>
        </w:rPr>
        <w:t xml:space="preserve"> =</w:t>
      </w:r>
      <w:r w:rsidR="00ED6520" w:rsidRPr="00DF43FE">
        <w:rPr>
          <w:rFonts w:asciiTheme="minorHAnsi" w:hAnsiTheme="minorHAnsi"/>
        </w:rPr>
        <w:t xml:space="preserve"> 2052 miles</w:t>
      </w:r>
    </w:p>
    <w:p w14:paraId="4A0CA369" w14:textId="77777777" w:rsidR="00D66801" w:rsidRPr="00DF43FE" w:rsidRDefault="00D66801" w:rsidP="00905E20">
      <w:pPr>
        <w:pStyle w:val="p1"/>
        <w:rPr>
          <w:rStyle w:val="s1"/>
          <w:rFonts w:asciiTheme="minorHAnsi" w:hAnsiTheme="minorHAnsi"/>
          <w:sz w:val="24"/>
          <w:szCs w:val="24"/>
        </w:rPr>
      </w:pPr>
    </w:p>
    <w:p w14:paraId="1E6D02D1" w14:textId="6737DA87" w:rsidR="00ED6520" w:rsidRPr="00707372" w:rsidRDefault="00707372" w:rsidP="00905E20">
      <w:pPr>
        <w:pStyle w:val="p1"/>
        <w:rPr>
          <w:rStyle w:val="s1"/>
          <w:rFonts w:asciiTheme="minorHAnsi" w:hAnsiTheme="minorHAnsi"/>
          <w:sz w:val="28"/>
          <w:szCs w:val="28"/>
        </w:rPr>
      </w:pPr>
      <w:r w:rsidRPr="00707372">
        <w:rPr>
          <w:rStyle w:val="s1"/>
          <w:rFonts w:asciiTheme="minorHAnsi" w:hAnsiTheme="minorHAnsi"/>
          <w:sz w:val="28"/>
          <w:szCs w:val="28"/>
        </w:rPr>
        <w:t>Maximum Endurance (E)</w:t>
      </w:r>
    </w:p>
    <w:p w14:paraId="6750323F" w14:textId="77777777" w:rsidR="00707372" w:rsidRDefault="00707372" w:rsidP="00905E20">
      <w:pPr>
        <w:pStyle w:val="p1"/>
        <w:rPr>
          <w:rStyle w:val="s1"/>
          <w:rFonts w:asciiTheme="minorHAnsi" w:hAnsiTheme="minorHAnsi"/>
          <w:sz w:val="24"/>
          <w:szCs w:val="24"/>
        </w:rPr>
      </w:pPr>
    </w:p>
    <w:p w14:paraId="62EDB5CA" w14:textId="4E61C130" w:rsidR="00ED6520" w:rsidRPr="00DF43FE" w:rsidRDefault="00ED6520" w:rsidP="00905E20">
      <w:pPr>
        <w:pStyle w:val="p1"/>
        <w:rPr>
          <w:rStyle w:val="s1"/>
          <w:rFonts w:asciiTheme="minorHAnsi" w:hAnsiTheme="minorHAnsi"/>
          <w:sz w:val="24"/>
          <w:szCs w:val="24"/>
        </w:rPr>
      </w:pPr>
      <w:r w:rsidRPr="00DF43FE">
        <w:rPr>
          <w:rStyle w:val="s1"/>
          <w:rFonts w:asciiTheme="minorHAnsi" w:hAnsiTheme="minorHAnsi"/>
          <w:sz w:val="24"/>
          <w:szCs w:val="24"/>
        </w:rPr>
        <w:t>E</w:t>
      </w:r>
      <w:r w:rsidRPr="00DF43FE">
        <w:rPr>
          <w:rFonts w:asciiTheme="minorHAnsi" w:hAnsiTheme="minorHAnsi"/>
          <w:sz w:val="24"/>
          <w:szCs w:val="24"/>
        </w:rPr>
        <w:t>=(L/</w:t>
      </w:r>
      <w:proofErr w:type="gramStart"/>
      <w:r w:rsidRPr="00DF43FE">
        <w:rPr>
          <w:rFonts w:asciiTheme="minorHAnsi" w:hAnsiTheme="minorHAnsi"/>
          <w:sz w:val="24"/>
          <w:szCs w:val="24"/>
        </w:rPr>
        <w:t>D)*</w:t>
      </w:r>
      <w:proofErr w:type="gramEnd"/>
      <w:r w:rsidRPr="00DF43FE">
        <w:rPr>
          <w:rFonts w:asciiTheme="minorHAnsi" w:hAnsiTheme="minorHAnsi"/>
          <w:sz w:val="24"/>
          <w:szCs w:val="24"/>
        </w:rPr>
        <w:t>(550</w:t>
      </w:r>
      <w:r w:rsidRPr="00DF43FE">
        <w:rPr>
          <w:rFonts w:asciiTheme="minorHAnsi" w:hAnsiTheme="minorHAnsi"/>
          <w:sz w:val="24"/>
          <w:szCs w:val="24"/>
          <w:lang w:val="el-GR"/>
        </w:rPr>
        <w:t>η</w:t>
      </w:r>
      <w:r w:rsidRPr="00DF43FE">
        <w:rPr>
          <w:rFonts w:asciiTheme="minorHAnsi" w:hAnsiTheme="minorHAnsi"/>
          <w:sz w:val="24"/>
          <w:szCs w:val="24"/>
          <w:vertAlign w:val="subscript"/>
        </w:rPr>
        <w:t>P</w:t>
      </w:r>
      <w:r w:rsidRPr="00DF43FE">
        <w:rPr>
          <w:rFonts w:asciiTheme="minorHAnsi" w:hAnsiTheme="minorHAnsi"/>
          <w:sz w:val="24"/>
          <w:szCs w:val="24"/>
        </w:rPr>
        <w:t>/C</w:t>
      </w:r>
      <w:r w:rsidRPr="00DF43FE">
        <w:rPr>
          <w:rFonts w:asciiTheme="minorHAnsi" w:hAnsiTheme="minorHAnsi"/>
          <w:sz w:val="24"/>
          <w:szCs w:val="24"/>
          <w:vertAlign w:val="subscript"/>
        </w:rPr>
        <w:t>BHP</w:t>
      </w:r>
      <w:r w:rsidRPr="00DF43FE">
        <w:rPr>
          <w:rFonts w:asciiTheme="minorHAnsi" w:hAnsiTheme="minorHAnsi"/>
          <w:sz w:val="24"/>
          <w:szCs w:val="24"/>
        </w:rPr>
        <w:t>V)ln(W</w:t>
      </w:r>
      <w:r w:rsidRPr="00DF43FE">
        <w:rPr>
          <w:rFonts w:asciiTheme="minorHAnsi" w:hAnsiTheme="minorHAnsi"/>
          <w:sz w:val="24"/>
          <w:szCs w:val="24"/>
          <w:vertAlign w:val="subscript"/>
        </w:rPr>
        <w:t>i</w:t>
      </w:r>
      <w:r w:rsidRPr="00DF43FE">
        <w:rPr>
          <w:rFonts w:asciiTheme="minorHAnsi" w:hAnsiTheme="minorHAnsi"/>
          <w:sz w:val="24"/>
          <w:szCs w:val="24"/>
        </w:rPr>
        <w:t>/</w:t>
      </w:r>
      <w:proofErr w:type="spellStart"/>
      <w:r w:rsidRPr="00DF43FE">
        <w:rPr>
          <w:rFonts w:asciiTheme="minorHAnsi" w:hAnsiTheme="minorHAnsi"/>
          <w:sz w:val="24"/>
          <w:szCs w:val="24"/>
        </w:rPr>
        <w:t>W</w:t>
      </w:r>
      <w:r w:rsidRPr="00DF43FE">
        <w:rPr>
          <w:rFonts w:asciiTheme="minorHAnsi" w:hAnsiTheme="minorHAnsi"/>
          <w:sz w:val="24"/>
          <w:szCs w:val="24"/>
          <w:vertAlign w:val="subscript"/>
        </w:rPr>
        <w:t>f</w:t>
      </w:r>
      <w:proofErr w:type="spellEnd"/>
      <w:r w:rsidRPr="00DF43FE">
        <w:rPr>
          <w:rFonts w:asciiTheme="minorHAnsi" w:hAnsiTheme="minorHAnsi"/>
          <w:sz w:val="24"/>
          <w:szCs w:val="24"/>
        </w:rPr>
        <w:t>)= 123126 s = 34.2 h</w:t>
      </w:r>
    </w:p>
    <w:p w14:paraId="5463F49A" w14:textId="77777777" w:rsidR="00ED6520" w:rsidRPr="00DF43FE" w:rsidRDefault="00ED6520" w:rsidP="00905E20">
      <w:pPr>
        <w:pStyle w:val="p1"/>
        <w:rPr>
          <w:rStyle w:val="s1"/>
          <w:rFonts w:asciiTheme="minorHAnsi" w:hAnsiTheme="minorHAnsi"/>
          <w:sz w:val="24"/>
          <w:szCs w:val="24"/>
        </w:rPr>
      </w:pPr>
    </w:p>
    <w:p w14:paraId="15192FDD" w14:textId="1A278502" w:rsidR="00905E20" w:rsidRPr="00707372" w:rsidRDefault="00905E20" w:rsidP="00905E20">
      <w:pPr>
        <w:pStyle w:val="p1"/>
        <w:rPr>
          <w:rStyle w:val="s1"/>
          <w:rFonts w:asciiTheme="minorHAnsi" w:hAnsiTheme="minorHAnsi"/>
          <w:sz w:val="28"/>
          <w:szCs w:val="28"/>
        </w:rPr>
      </w:pPr>
      <w:r w:rsidRPr="00707372">
        <w:rPr>
          <w:rStyle w:val="s1"/>
          <w:rFonts w:asciiTheme="minorHAnsi" w:hAnsiTheme="minorHAnsi"/>
          <w:sz w:val="28"/>
          <w:szCs w:val="28"/>
        </w:rPr>
        <w:t xml:space="preserve">TO distance (detailed method)  </w:t>
      </w:r>
    </w:p>
    <w:p w14:paraId="64C74F46" w14:textId="77777777" w:rsidR="00707372" w:rsidRPr="00DF43FE" w:rsidRDefault="00707372" w:rsidP="00905E20">
      <w:pPr>
        <w:pStyle w:val="p1"/>
        <w:rPr>
          <w:rFonts w:asciiTheme="minorHAnsi" w:hAnsiTheme="minorHAnsi"/>
          <w:sz w:val="24"/>
          <w:szCs w:val="24"/>
        </w:rPr>
      </w:pPr>
    </w:p>
    <w:p w14:paraId="55420166" w14:textId="701391E7" w:rsidR="003652A0" w:rsidRPr="00DF43FE" w:rsidRDefault="003652A0" w:rsidP="003652A0">
      <w:pPr>
        <w:rPr>
          <w:rFonts w:asciiTheme="minorHAnsi" w:hAnsiTheme="minorHAnsi"/>
        </w:rPr>
      </w:pPr>
      <w:r w:rsidRPr="00DF43FE">
        <w:rPr>
          <w:rFonts w:asciiTheme="minorHAnsi" w:hAnsiTheme="minorHAnsi"/>
        </w:rPr>
        <w:t>K</w:t>
      </w:r>
      <w:r w:rsidRPr="00DF43FE">
        <w:rPr>
          <w:rFonts w:asciiTheme="minorHAnsi" w:hAnsiTheme="minorHAnsi"/>
          <w:vertAlign w:val="subscript"/>
        </w:rPr>
        <w:t>T</w:t>
      </w:r>
      <w:r w:rsidRPr="00DF43FE">
        <w:rPr>
          <w:rFonts w:asciiTheme="minorHAnsi" w:hAnsiTheme="minorHAnsi"/>
        </w:rPr>
        <w:t>=(T/W)-</w:t>
      </w:r>
      <w:r w:rsidRPr="00DF43FE">
        <w:rPr>
          <w:rFonts w:asciiTheme="minorHAnsi" w:hAnsiTheme="minorHAnsi"/>
          <w:lang w:val="el-GR"/>
        </w:rPr>
        <w:t xml:space="preserve"> μ</w:t>
      </w:r>
      <w:r w:rsidRPr="00DF43FE">
        <w:rPr>
          <w:rFonts w:asciiTheme="minorHAnsi" w:hAnsiTheme="minorHAnsi"/>
        </w:rPr>
        <w:t xml:space="preserve"> = 0.15</w:t>
      </w:r>
    </w:p>
    <w:p w14:paraId="64FD63FF" w14:textId="67F21A81" w:rsidR="003652A0" w:rsidRPr="00DF43FE" w:rsidRDefault="003652A0" w:rsidP="003652A0">
      <w:pPr>
        <w:rPr>
          <w:rFonts w:asciiTheme="minorHAnsi" w:hAnsiTheme="minorHAnsi"/>
        </w:rPr>
      </w:pPr>
      <w:r w:rsidRPr="00DF43FE">
        <w:rPr>
          <w:rFonts w:asciiTheme="minorHAnsi" w:hAnsiTheme="minorHAnsi"/>
        </w:rPr>
        <w:t>K</w:t>
      </w:r>
      <w:r w:rsidRPr="00DF43FE">
        <w:rPr>
          <w:rFonts w:asciiTheme="minorHAnsi" w:hAnsiTheme="minorHAnsi"/>
          <w:vertAlign w:val="subscript"/>
        </w:rPr>
        <w:t>A</w:t>
      </w:r>
      <w:r w:rsidRPr="00DF43FE">
        <w:rPr>
          <w:rFonts w:asciiTheme="minorHAnsi" w:hAnsiTheme="minorHAnsi"/>
        </w:rPr>
        <w:t>=(</w:t>
      </w:r>
      <w:r w:rsidRPr="00DF43FE">
        <w:rPr>
          <w:rFonts w:asciiTheme="minorHAnsi" w:hAnsiTheme="minorHAnsi"/>
          <w:lang w:val="el-GR"/>
        </w:rPr>
        <w:t>ρ</w:t>
      </w:r>
      <w:r w:rsidRPr="00DF43FE">
        <w:rPr>
          <w:rFonts w:asciiTheme="minorHAnsi" w:hAnsiTheme="minorHAnsi"/>
        </w:rPr>
        <w:t>/2(W/S</w:t>
      </w:r>
      <w:proofErr w:type="gramStart"/>
      <w:r w:rsidRPr="00DF43FE">
        <w:rPr>
          <w:rFonts w:asciiTheme="minorHAnsi" w:hAnsiTheme="minorHAnsi"/>
        </w:rPr>
        <w:t>))(</w:t>
      </w:r>
      <w:proofErr w:type="gramEnd"/>
      <w:r w:rsidRPr="00DF43FE">
        <w:rPr>
          <w:rFonts w:asciiTheme="minorHAnsi" w:hAnsiTheme="minorHAnsi"/>
          <w:lang w:val="el-GR"/>
        </w:rPr>
        <w:t>μ</w:t>
      </w:r>
      <w:r w:rsidRPr="00DF43FE">
        <w:rPr>
          <w:rFonts w:asciiTheme="minorHAnsi" w:hAnsiTheme="minorHAnsi"/>
        </w:rPr>
        <w:t>C</w:t>
      </w:r>
      <w:r w:rsidRPr="00DF43FE">
        <w:rPr>
          <w:rFonts w:asciiTheme="minorHAnsi" w:hAnsiTheme="minorHAnsi"/>
          <w:vertAlign w:val="subscript"/>
        </w:rPr>
        <w:t>L</w:t>
      </w:r>
      <w:r w:rsidRPr="00DF43FE">
        <w:rPr>
          <w:rFonts w:asciiTheme="minorHAnsi" w:hAnsiTheme="minorHAnsi"/>
        </w:rPr>
        <w:t>-C</w:t>
      </w:r>
      <w:r w:rsidRPr="00DF43FE">
        <w:rPr>
          <w:rFonts w:asciiTheme="minorHAnsi" w:hAnsiTheme="minorHAnsi"/>
          <w:vertAlign w:val="subscript"/>
        </w:rPr>
        <w:t>D0</w:t>
      </w:r>
      <w:r w:rsidRPr="00DF43FE">
        <w:rPr>
          <w:rFonts w:asciiTheme="minorHAnsi" w:hAnsiTheme="minorHAnsi"/>
        </w:rPr>
        <w:t>-KC</w:t>
      </w:r>
      <w:r w:rsidRPr="00DF43FE">
        <w:rPr>
          <w:rFonts w:asciiTheme="minorHAnsi" w:hAnsiTheme="minorHAnsi"/>
          <w:vertAlign w:val="subscript"/>
        </w:rPr>
        <w:t>L</w:t>
      </w:r>
      <w:r w:rsidRPr="00DF43FE">
        <w:rPr>
          <w:rFonts w:asciiTheme="minorHAnsi" w:hAnsiTheme="minorHAnsi"/>
          <w:vertAlign w:val="superscript"/>
        </w:rPr>
        <w:t>2</w:t>
      </w:r>
      <w:r w:rsidRPr="00DF43FE">
        <w:rPr>
          <w:rFonts w:asciiTheme="minorHAnsi" w:hAnsiTheme="minorHAnsi"/>
        </w:rPr>
        <w:t>) = 0.000007</w:t>
      </w:r>
    </w:p>
    <w:p w14:paraId="23CF5F08" w14:textId="4D390F4A" w:rsidR="00A124D4" w:rsidRPr="00DF43FE" w:rsidRDefault="00D40FEB" w:rsidP="00056818">
      <w:pPr>
        <w:rPr>
          <w:rFonts w:asciiTheme="minorHAnsi" w:hAnsiTheme="minorHAnsi"/>
        </w:rPr>
      </w:pPr>
      <w:r w:rsidRPr="00DF43FE">
        <w:rPr>
          <w:rFonts w:asciiTheme="minorHAnsi" w:hAnsiTheme="minorHAnsi"/>
        </w:rPr>
        <w:t>Sg = 9</w:t>
      </w:r>
      <w:r w:rsidR="00056818" w:rsidRPr="00DF43FE">
        <w:rPr>
          <w:rFonts w:asciiTheme="minorHAnsi" w:hAnsiTheme="minorHAnsi"/>
        </w:rPr>
        <w:t xml:space="preserve">18 </w:t>
      </w:r>
      <w:proofErr w:type="spellStart"/>
      <w:r w:rsidR="00056818" w:rsidRPr="00DF43FE">
        <w:rPr>
          <w:rFonts w:asciiTheme="minorHAnsi" w:hAnsiTheme="minorHAnsi"/>
        </w:rPr>
        <w:t>ft</w:t>
      </w:r>
      <w:proofErr w:type="spellEnd"/>
      <w:r w:rsidR="00056818" w:rsidRPr="00DF43FE">
        <w:rPr>
          <w:rFonts w:asciiTheme="minorHAnsi" w:hAnsiTheme="minorHAnsi"/>
        </w:rPr>
        <w:t xml:space="preserve"> </w:t>
      </w:r>
    </w:p>
    <w:p w14:paraId="24E017AD" w14:textId="210C6213" w:rsidR="00D40FEB" w:rsidRPr="00DF43FE" w:rsidRDefault="00056818" w:rsidP="00707372">
      <w:pPr>
        <w:outlineLvl w:val="0"/>
        <w:rPr>
          <w:rFonts w:asciiTheme="minorHAnsi" w:hAnsiTheme="minorHAnsi"/>
        </w:rPr>
      </w:pPr>
      <w:proofErr w:type="spellStart"/>
      <w:r w:rsidRPr="00DF43FE">
        <w:rPr>
          <w:rFonts w:asciiTheme="minorHAnsi" w:hAnsiTheme="minorHAnsi"/>
        </w:rPr>
        <w:t>Sr</w:t>
      </w:r>
      <w:proofErr w:type="spellEnd"/>
      <w:r w:rsidRPr="00DF43FE">
        <w:rPr>
          <w:rFonts w:asciiTheme="minorHAnsi" w:hAnsiTheme="minorHAnsi"/>
        </w:rPr>
        <w:t xml:space="preserve"> = 2*V</w:t>
      </w:r>
      <w:r w:rsidRPr="00DF43FE">
        <w:rPr>
          <w:rFonts w:asciiTheme="minorHAnsi" w:hAnsiTheme="minorHAnsi"/>
          <w:vertAlign w:val="subscript"/>
        </w:rPr>
        <w:t>TO</w:t>
      </w:r>
      <w:r w:rsidRPr="00DF43FE">
        <w:rPr>
          <w:rFonts w:asciiTheme="minorHAnsi" w:hAnsiTheme="minorHAnsi"/>
        </w:rPr>
        <w:t xml:space="preserve"> = 2*98=196 </w:t>
      </w:r>
      <w:proofErr w:type="spellStart"/>
      <w:r w:rsidRPr="00DF43FE">
        <w:rPr>
          <w:rFonts w:asciiTheme="minorHAnsi" w:hAnsiTheme="minorHAnsi"/>
        </w:rPr>
        <w:t>ft</w:t>
      </w:r>
      <w:proofErr w:type="spellEnd"/>
    </w:p>
    <w:p w14:paraId="43F90ED5" w14:textId="647C1480" w:rsidR="00D40FEB" w:rsidRPr="00DF43FE" w:rsidRDefault="00097761" w:rsidP="001834FB">
      <w:pPr>
        <w:outlineLvl w:val="0"/>
        <w:rPr>
          <w:rFonts w:asciiTheme="minorHAnsi" w:hAnsiTheme="minorHAnsi"/>
        </w:rPr>
      </w:pPr>
      <w:r w:rsidRPr="00DF43FE">
        <w:rPr>
          <w:rFonts w:asciiTheme="minorHAnsi" w:hAnsiTheme="minorHAnsi"/>
        </w:rPr>
        <w:lastRenderedPageBreak/>
        <w:t xml:space="preserve">Ground rolling distance=918+196=1114 </w:t>
      </w:r>
      <w:proofErr w:type="spellStart"/>
      <w:r w:rsidRPr="00DF43FE">
        <w:rPr>
          <w:rFonts w:asciiTheme="minorHAnsi" w:hAnsiTheme="minorHAnsi"/>
        </w:rPr>
        <w:t>ft</w:t>
      </w:r>
      <w:proofErr w:type="spellEnd"/>
      <w:r w:rsidRPr="00DF43FE">
        <w:rPr>
          <w:rFonts w:asciiTheme="minorHAnsi" w:hAnsiTheme="minorHAnsi"/>
        </w:rPr>
        <w:t xml:space="preserve"> &lt;1400 </w:t>
      </w:r>
      <w:proofErr w:type="spellStart"/>
      <w:r w:rsidRPr="00DF43FE">
        <w:rPr>
          <w:rFonts w:asciiTheme="minorHAnsi" w:hAnsiTheme="minorHAnsi"/>
        </w:rPr>
        <w:t>ft</w:t>
      </w:r>
      <w:proofErr w:type="spellEnd"/>
      <w:r w:rsidRPr="00DF43FE">
        <w:rPr>
          <w:rFonts w:asciiTheme="minorHAnsi" w:hAnsiTheme="minorHAnsi"/>
        </w:rPr>
        <w:t xml:space="preserve"> as required.</w:t>
      </w:r>
    </w:p>
    <w:p w14:paraId="5F21BC17" w14:textId="77777777" w:rsidR="00A124D4" w:rsidRPr="00DF43FE" w:rsidRDefault="00A124D4" w:rsidP="00056818">
      <w:pPr>
        <w:rPr>
          <w:rFonts w:asciiTheme="minorHAnsi" w:hAnsiTheme="minorHAnsi"/>
        </w:rPr>
      </w:pPr>
    </w:p>
    <w:p w14:paraId="4AC7833F" w14:textId="731B44B9" w:rsidR="00D40FEB" w:rsidRPr="00DF43FE" w:rsidRDefault="00A124D4" w:rsidP="00707372">
      <w:pPr>
        <w:outlineLvl w:val="0"/>
        <w:rPr>
          <w:rFonts w:asciiTheme="minorHAnsi" w:hAnsiTheme="minorHAnsi"/>
        </w:rPr>
      </w:pPr>
      <w:proofErr w:type="spellStart"/>
      <w:r w:rsidRPr="00DF43FE">
        <w:rPr>
          <w:rFonts w:asciiTheme="minorHAnsi" w:hAnsiTheme="minorHAnsi"/>
        </w:rPr>
        <w:t>Str</w:t>
      </w:r>
      <w:proofErr w:type="spellEnd"/>
      <w:r w:rsidRPr="00DF43FE">
        <w:rPr>
          <w:rFonts w:asciiTheme="minorHAnsi" w:hAnsiTheme="minorHAnsi"/>
        </w:rPr>
        <w:t xml:space="preserve"> = R[(T/</w:t>
      </w:r>
      <w:proofErr w:type="gramStart"/>
      <w:r w:rsidRPr="00DF43FE">
        <w:rPr>
          <w:rFonts w:asciiTheme="minorHAnsi" w:hAnsiTheme="minorHAnsi"/>
        </w:rPr>
        <w:t>W)-(</w:t>
      </w:r>
      <w:proofErr w:type="gramEnd"/>
      <w:r w:rsidRPr="00DF43FE">
        <w:rPr>
          <w:rFonts w:asciiTheme="minorHAnsi" w:hAnsiTheme="minorHAnsi"/>
        </w:rPr>
        <w:t xml:space="preserve">1/L/D)] = </w:t>
      </w:r>
      <w:r w:rsidR="00D40FEB" w:rsidRPr="00DF43FE">
        <w:rPr>
          <w:rFonts w:asciiTheme="minorHAnsi" w:hAnsiTheme="minorHAnsi"/>
        </w:rPr>
        <w:t xml:space="preserve">278 </w:t>
      </w:r>
      <w:proofErr w:type="spellStart"/>
      <w:r w:rsidRPr="00DF43FE">
        <w:rPr>
          <w:rFonts w:asciiTheme="minorHAnsi" w:hAnsiTheme="minorHAnsi"/>
        </w:rPr>
        <w:t>ft</w:t>
      </w:r>
      <w:proofErr w:type="spellEnd"/>
    </w:p>
    <w:p w14:paraId="7C8127F4" w14:textId="78285488" w:rsidR="00D40FEB" w:rsidRPr="00DF43FE" w:rsidRDefault="00D40FEB" w:rsidP="00707372">
      <w:pPr>
        <w:outlineLvl w:val="0"/>
        <w:rPr>
          <w:rFonts w:asciiTheme="minorHAnsi" w:hAnsiTheme="minorHAnsi"/>
        </w:rPr>
      </w:pPr>
      <w:proofErr w:type="spellStart"/>
      <w:r w:rsidRPr="00DF43FE">
        <w:rPr>
          <w:rFonts w:asciiTheme="minorHAnsi" w:hAnsiTheme="minorHAnsi"/>
        </w:rPr>
        <w:t>Sc</w:t>
      </w:r>
      <w:proofErr w:type="spellEnd"/>
      <w:r w:rsidRPr="00DF43FE">
        <w:rPr>
          <w:rFonts w:asciiTheme="minorHAnsi" w:hAnsiTheme="minorHAnsi"/>
        </w:rPr>
        <w:t xml:space="preserve"> = (50-htr)/tan(</w:t>
      </w:r>
      <w:proofErr w:type="spellStart"/>
      <w:r w:rsidRPr="00DF43FE">
        <w:rPr>
          <w:rFonts w:asciiTheme="minorHAnsi" w:hAnsiTheme="minorHAnsi"/>
        </w:rPr>
        <w:t>Yclimb</w:t>
      </w:r>
      <w:proofErr w:type="spellEnd"/>
      <w:r w:rsidRPr="00DF43FE">
        <w:rPr>
          <w:rFonts w:asciiTheme="minorHAnsi" w:hAnsiTheme="minorHAnsi"/>
        </w:rPr>
        <w:t xml:space="preserve">) = 321 </w:t>
      </w:r>
      <w:proofErr w:type="spellStart"/>
      <w:r w:rsidRPr="00DF43FE">
        <w:rPr>
          <w:rFonts w:asciiTheme="minorHAnsi" w:hAnsiTheme="minorHAnsi"/>
        </w:rPr>
        <w:t>ft</w:t>
      </w:r>
      <w:proofErr w:type="spellEnd"/>
    </w:p>
    <w:p w14:paraId="6302E373" w14:textId="1038CB98" w:rsidR="00D40FEB" w:rsidRPr="00DF43FE" w:rsidRDefault="00097761" w:rsidP="001834FB">
      <w:pPr>
        <w:outlineLvl w:val="0"/>
        <w:rPr>
          <w:rFonts w:asciiTheme="minorHAnsi" w:hAnsiTheme="minorHAnsi"/>
        </w:rPr>
      </w:pPr>
      <w:r w:rsidRPr="00DF43FE">
        <w:rPr>
          <w:rFonts w:asciiTheme="minorHAnsi" w:hAnsiTheme="minorHAnsi"/>
        </w:rPr>
        <w:t xml:space="preserve">Total TO distance=1114+278+321=1713 </w:t>
      </w:r>
      <w:proofErr w:type="spellStart"/>
      <w:r w:rsidRPr="00DF43FE">
        <w:rPr>
          <w:rFonts w:asciiTheme="minorHAnsi" w:hAnsiTheme="minorHAnsi"/>
        </w:rPr>
        <w:t>ft</w:t>
      </w:r>
      <w:proofErr w:type="spellEnd"/>
      <w:r w:rsidRPr="00DF43FE">
        <w:rPr>
          <w:rFonts w:asciiTheme="minorHAnsi" w:hAnsiTheme="minorHAnsi"/>
        </w:rPr>
        <w:t xml:space="preserve"> &lt; 2000 </w:t>
      </w:r>
      <w:proofErr w:type="spellStart"/>
      <w:r w:rsidRPr="00DF43FE">
        <w:rPr>
          <w:rFonts w:asciiTheme="minorHAnsi" w:hAnsiTheme="minorHAnsi"/>
        </w:rPr>
        <w:t>ft</w:t>
      </w:r>
      <w:proofErr w:type="spellEnd"/>
      <w:r w:rsidRPr="00DF43FE">
        <w:rPr>
          <w:rFonts w:asciiTheme="minorHAnsi" w:hAnsiTheme="minorHAnsi"/>
        </w:rPr>
        <w:t xml:space="preserve"> as required.</w:t>
      </w:r>
    </w:p>
    <w:p w14:paraId="43103DB7" w14:textId="77777777" w:rsidR="00056818" w:rsidRPr="00DF43FE" w:rsidRDefault="00056818" w:rsidP="00056818">
      <w:pPr>
        <w:rPr>
          <w:rFonts w:asciiTheme="minorHAnsi" w:hAnsiTheme="minorHAnsi"/>
        </w:rPr>
      </w:pPr>
    </w:p>
    <w:p w14:paraId="4E3CA71B" w14:textId="77777777" w:rsidR="00097761" w:rsidRPr="00707372" w:rsidRDefault="00097761" w:rsidP="00097761">
      <w:pPr>
        <w:pStyle w:val="p1"/>
        <w:rPr>
          <w:rFonts w:asciiTheme="minorHAnsi" w:hAnsiTheme="minorHAnsi"/>
          <w:sz w:val="28"/>
          <w:szCs w:val="28"/>
        </w:rPr>
      </w:pPr>
      <w:r w:rsidRPr="00707372">
        <w:rPr>
          <w:rStyle w:val="s1"/>
          <w:rFonts w:asciiTheme="minorHAnsi" w:hAnsiTheme="minorHAnsi"/>
          <w:sz w:val="28"/>
          <w:szCs w:val="28"/>
        </w:rPr>
        <w:t>Landing distance (detailed method)</w:t>
      </w:r>
    </w:p>
    <w:p w14:paraId="3E3FD1D4" w14:textId="77777777" w:rsidR="00707372" w:rsidRDefault="00707372" w:rsidP="00097761">
      <w:pPr>
        <w:rPr>
          <w:rFonts w:asciiTheme="minorHAnsi" w:hAnsiTheme="minorHAnsi"/>
        </w:rPr>
      </w:pPr>
    </w:p>
    <w:p w14:paraId="53A15BDB" w14:textId="53894351" w:rsidR="00097761" w:rsidRPr="00DF43FE" w:rsidRDefault="00097761" w:rsidP="00097761">
      <w:pPr>
        <w:rPr>
          <w:rFonts w:asciiTheme="minorHAnsi" w:hAnsiTheme="minorHAnsi"/>
        </w:rPr>
      </w:pPr>
      <w:proofErr w:type="spellStart"/>
      <w:r w:rsidRPr="00DF43FE">
        <w:rPr>
          <w:rFonts w:asciiTheme="minorHAnsi" w:hAnsiTheme="minorHAnsi"/>
        </w:rPr>
        <w:t>Hf</w:t>
      </w:r>
      <w:proofErr w:type="spellEnd"/>
      <w:r w:rsidRPr="00DF43FE">
        <w:rPr>
          <w:rFonts w:asciiTheme="minorHAnsi" w:hAnsiTheme="minorHAnsi"/>
        </w:rPr>
        <w:t xml:space="preserve"> = 0.24(Vstall^</w:t>
      </w:r>
      <w:proofErr w:type="gramStart"/>
      <w:r w:rsidRPr="00DF43FE">
        <w:rPr>
          <w:rFonts w:asciiTheme="minorHAnsi" w:hAnsiTheme="minorHAnsi"/>
        </w:rPr>
        <w:t>2)(</w:t>
      </w:r>
      <w:proofErr w:type="gramEnd"/>
      <w:r w:rsidRPr="00DF43FE">
        <w:rPr>
          <w:rFonts w:asciiTheme="minorHAnsi" w:hAnsiTheme="minorHAnsi"/>
        </w:rPr>
        <w:t xml:space="preserve">1-cos(3)) = 3.452 </w:t>
      </w:r>
      <w:proofErr w:type="spellStart"/>
      <w:r w:rsidRPr="00DF43FE">
        <w:rPr>
          <w:rFonts w:asciiTheme="minorHAnsi" w:hAnsiTheme="minorHAnsi"/>
        </w:rPr>
        <w:t>ft</w:t>
      </w:r>
      <w:proofErr w:type="spellEnd"/>
    </w:p>
    <w:p w14:paraId="73C62C43" w14:textId="31618590" w:rsidR="00097761" w:rsidRPr="00DF43FE" w:rsidRDefault="00097761" w:rsidP="00097761">
      <w:pPr>
        <w:rPr>
          <w:rFonts w:asciiTheme="minorHAnsi" w:hAnsiTheme="minorHAnsi"/>
        </w:rPr>
      </w:pPr>
      <w:r w:rsidRPr="00DF43FE">
        <w:rPr>
          <w:rFonts w:asciiTheme="minorHAnsi" w:hAnsiTheme="minorHAnsi"/>
        </w:rPr>
        <w:t>Sa = (50-Hf</w:t>
      </w:r>
      <w:r w:rsidR="00FC7322" w:rsidRPr="00DF43FE">
        <w:rPr>
          <w:rFonts w:asciiTheme="minorHAnsi" w:hAnsiTheme="minorHAnsi"/>
        </w:rPr>
        <w:t>)/</w:t>
      </w:r>
      <w:proofErr w:type="gramStart"/>
      <w:r w:rsidR="00FC7322" w:rsidRPr="00DF43FE">
        <w:rPr>
          <w:rFonts w:asciiTheme="minorHAnsi" w:hAnsiTheme="minorHAnsi"/>
        </w:rPr>
        <w:t>tan(</w:t>
      </w:r>
      <w:proofErr w:type="gramEnd"/>
      <w:r w:rsidR="00FC7322" w:rsidRPr="00DF43FE">
        <w:rPr>
          <w:rFonts w:asciiTheme="minorHAnsi" w:hAnsiTheme="minorHAnsi"/>
        </w:rPr>
        <w:t xml:space="preserve">3) = 888.2 </w:t>
      </w:r>
      <w:proofErr w:type="spellStart"/>
      <w:r w:rsidRPr="00DF43FE">
        <w:rPr>
          <w:rFonts w:asciiTheme="minorHAnsi" w:hAnsiTheme="minorHAnsi"/>
        </w:rPr>
        <w:t>ft</w:t>
      </w:r>
      <w:proofErr w:type="spellEnd"/>
    </w:p>
    <w:p w14:paraId="6739126E" w14:textId="054DAD19" w:rsidR="00097761" w:rsidRPr="00DF43FE" w:rsidRDefault="00FC7322" w:rsidP="00707372">
      <w:pPr>
        <w:outlineLvl w:val="0"/>
        <w:rPr>
          <w:rFonts w:asciiTheme="minorHAnsi" w:hAnsiTheme="minorHAnsi"/>
        </w:rPr>
      </w:pPr>
      <w:r w:rsidRPr="00DF43FE">
        <w:rPr>
          <w:rFonts w:asciiTheme="minorHAnsi" w:hAnsiTheme="minorHAnsi"/>
        </w:rPr>
        <w:t>Sf = (0.24(Vstall^2)-</w:t>
      </w:r>
      <w:proofErr w:type="spellStart"/>
      <w:proofErr w:type="gramStart"/>
      <w:r w:rsidRPr="00DF43FE">
        <w:rPr>
          <w:rFonts w:asciiTheme="minorHAnsi" w:hAnsiTheme="minorHAnsi"/>
        </w:rPr>
        <w:t>Hf</w:t>
      </w:r>
      <w:proofErr w:type="spellEnd"/>
      <w:r w:rsidR="00097761" w:rsidRPr="00DF43FE">
        <w:rPr>
          <w:rFonts w:asciiTheme="minorHAnsi" w:hAnsiTheme="minorHAnsi"/>
        </w:rPr>
        <w:t>)tan</w:t>
      </w:r>
      <w:proofErr w:type="gramEnd"/>
      <w:r w:rsidR="00097761" w:rsidRPr="00DF43FE">
        <w:rPr>
          <w:rFonts w:asciiTheme="minorHAnsi" w:hAnsiTheme="minorHAnsi"/>
        </w:rPr>
        <w:t xml:space="preserve">(3) = </w:t>
      </w:r>
      <w:r w:rsidRPr="00DF43FE">
        <w:rPr>
          <w:rFonts w:asciiTheme="minorHAnsi" w:hAnsiTheme="minorHAnsi"/>
        </w:rPr>
        <w:t>146.5</w:t>
      </w:r>
      <w:r w:rsidR="00097761" w:rsidRPr="00DF43FE">
        <w:rPr>
          <w:rFonts w:asciiTheme="minorHAnsi" w:hAnsiTheme="minorHAnsi"/>
        </w:rPr>
        <w:t>ft</w:t>
      </w:r>
    </w:p>
    <w:p w14:paraId="1384F95B" w14:textId="70309527" w:rsidR="00097761" w:rsidRPr="00DF43FE" w:rsidRDefault="00097761" w:rsidP="001834FB">
      <w:pPr>
        <w:outlineLvl w:val="0"/>
        <w:rPr>
          <w:rFonts w:asciiTheme="minorHAnsi" w:hAnsiTheme="minorHAnsi"/>
        </w:rPr>
      </w:pPr>
      <w:proofErr w:type="spellStart"/>
      <w:r w:rsidRPr="00DF43FE">
        <w:rPr>
          <w:rFonts w:asciiTheme="minorHAnsi" w:hAnsiTheme="minorHAnsi"/>
        </w:rPr>
        <w:t>Sfr</w:t>
      </w:r>
      <w:proofErr w:type="spellEnd"/>
      <w:r w:rsidRPr="00DF43FE">
        <w:rPr>
          <w:rFonts w:asciiTheme="minorHAnsi" w:hAnsiTheme="minorHAnsi"/>
        </w:rPr>
        <w:t xml:space="preserve"> = 2Vtd = 2*1.15*</w:t>
      </w:r>
      <w:proofErr w:type="spellStart"/>
      <w:r w:rsidRPr="00DF43FE">
        <w:rPr>
          <w:rFonts w:asciiTheme="minorHAnsi" w:hAnsiTheme="minorHAnsi"/>
        </w:rPr>
        <w:t>VStall</w:t>
      </w:r>
      <w:proofErr w:type="spellEnd"/>
      <w:r w:rsidRPr="00DF43FE">
        <w:rPr>
          <w:rFonts w:asciiTheme="minorHAnsi" w:hAnsiTheme="minorHAnsi"/>
        </w:rPr>
        <w:t xml:space="preserve"> = </w:t>
      </w:r>
      <w:r w:rsidR="00FC7322" w:rsidRPr="00DF43FE">
        <w:rPr>
          <w:rFonts w:asciiTheme="minorHAnsi" w:hAnsiTheme="minorHAnsi"/>
        </w:rPr>
        <w:t xml:space="preserve">248.4 </w:t>
      </w:r>
      <w:proofErr w:type="spellStart"/>
      <w:r w:rsidR="00FC7322" w:rsidRPr="00DF43FE">
        <w:rPr>
          <w:rFonts w:asciiTheme="minorHAnsi" w:hAnsiTheme="minorHAnsi"/>
        </w:rPr>
        <w:t>ft</w:t>
      </w:r>
      <w:proofErr w:type="spellEnd"/>
    </w:p>
    <w:p w14:paraId="7D3B97E5" w14:textId="59E7BD54" w:rsidR="00097761" w:rsidRPr="00DF43FE" w:rsidRDefault="00FC7322" w:rsidP="00097761">
      <w:pPr>
        <w:rPr>
          <w:rFonts w:asciiTheme="minorHAnsi" w:hAnsiTheme="minorHAnsi"/>
        </w:rPr>
      </w:pPr>
      <w:r w:rsidRPr="00DF43FE">
        <w:rPr>
          <w:rFonts w:asciiTheme="minorHAnsi" w:hAnsiTheme="minorHAnsi"/>
        </w:rPr>
        <w:t xml:space="preserve">Sb = 898.3 </w:t>
      </w:r>
      <w:proofErr w:type="spellStart"/>
      <w:r w:rsidR="00097761" w:rsidRPr="00DF43FE">
        <w:rPr>
          <w:rFonts w:asciiTheme="minorHAnsi" w:hAnsiTheme="minorHAnsi"/>
        </w:rPr>
        <w:t>ft</w:t>
      </w:r>
      <w:proofErr w:type="spellEnd"/>
    </w:p>
    <w:p w14:paraId="0FF64C03" w14:textId="77777777" w:rsidR="00707372" w:rsidRDefault="00707372" w:rsidP="00097761">
      <w:pPr>
        <w:rPr>
          <w:rFonts w:asciiTheme="minorHAnsi" w:hAnsiTheme="minorHAnsi"/>
        </w:rPr>
      </w:pPr>
    </w:p>
    <w:p w14:paraId="723F20A1" w14:textId="3837993A" w:rsidR="00097761" w:rsidRPr="00DF43FE" w:rsidRDefault="00097761" w:rsidP="00097761">
      <w:pPr>
        <w:rPr>
          <w:rFonts w:asciiTheme="minorHAnsi" w:hAnsiTheme="minorHAnsi"/>
        </w:rPr>
      </w:pPr>
      <w:r w:rsidRPr="00DF43FE">
        <w:rPr>
          <w:rFonts w:asciiTheme="minorHAnsi" w:hAnsiTheme="minorHAnsi"/>
        </w:rPr>
        <w:t xml:space="preserve">Landing ground roll = </w:t>
      </w:r>
      <w:r w:rsidR="00FC7322" w:rsidRPr="00DF43FE">
        <w:rPr>
          <w:rFonts w:asciiTheme="minorHAnsi" w:hAnsiTheme="minorHAnsi"/>
        </w:rPr>
        <w:t>1146.7</w:t>
      </w:r>
      <w:r w:rsidRPr="00DF43FE">
        <w:rPr>
          <w:rFonts w:asciiTheme="minorHAnsi" w:hAnsiTheme="minorHAnsi"/>
        </w:rPr>
        <w:t xml:space="preserve">ft </w:t>
      </w:r>
      <w:r w:rsidR="00FC7322" w:rsidRPr="00DF43FE">
        <w:rPr>
          <w:rFonts w:asciiTheme="minorHAnsi" w:hAnsiTheme="minorHAnsi"/>
        </w:rPr>
        <w:t>&lt;</w:t>
      </w:r>
      <w:r w:rsidRPr="00DF43FE">
        <w:rPr>
          <w:rFonts w:asciiTheme="minorHAnsi" w:hAnsiTheme="minorHAnsi"/>
        </w:rPr>
        <w:t>1600ft</w:t>
      </w:r>
      <w:r w:rsidR="00FC7322" w:rsidRPr="00DF43FE">
        <w:rPr>
          <w:rFonts w:asciiTheme="minorHAnsi" w:hAnsiTheme="minorHAnsi"/>
        </w:rPr>
        <w:t xml:space="preserve"> as required</w:t>
      </w:r>
      <w:r w:rsidRPr="00DF43FE">
        <w:rPr>
          <w:rFonts w:asciiTheme="minorHAnsi" w:hAnsiTheme="minorHAnsi"/>
        </w:rPr>
        <w:t>.</w:t>
      </w:r>
    </w:p>
    <w:p w14:paraId="7AD3A4D0" w14:textId="77777777" w:rsidR="00097761" w:rsidRPr="00DF43FE" w:rsidRDefault="00097761" w:rsidP="00097761">
      <w:pPr>
        <w:rPr>
          <w:rFonts w:asciiTheme="minorHAnsi" w:hAnsiTheme="minorHAnsi"/>
        </w:rPr>
      </w:pPr>
    </w:p>
    <w:p w14:paraId="2466C829" w14:textId="47FE1A24" w:rsidR="00097761" w:rsidRPr="00DF43FE" w:rsidRDefault="00FC7322" w:rsidP="001834FB">
      <w:pPr>
        <w:outlineLvl w:val="0"/>
        <w:rPr>
          <w:rFonts w:asciiTheme="minorHAnsi" w:hAnsiTheme="minorHAnsi"/>
        </w:rPr>
      </w:pPr>
      <w:r w:rsidRPr="00DF43FE">
        <w:rPr>
          <w:rFonts w:asciiTheme="minorHAnsi" w:hAnsiTheme="minorHAnsi"/>
        </w:rPr>
        <w:t>Total Landing Distance = 2181.4</w:t>
      </w:r>
      <w:r w:rsidR="00097761" w:rsidRPr="00DF43FE">
        <w:rPr>
          <w:rFonts w:asciiTheme="minorHAnsi" w:hAnsiTheme="minorHAnsi"/>
        </w:rPr>
        <w:t xml:space="preserve">ft </w:t>
      </w:r>
      <w:r w:rsidRPr="00DF43FE">
        <w:rPr>
          <w:rFonts w:asciiTheme="minorHAnsi" w:hAnsiTheme="minorHAnsi"/>
        </w:rPr>
        <w:t xml:space="preserve">&lt; </w:t>
      </w:r>
      <w:r w:rsidR="00097761" w:rsidRPr="00DF43FE">
        <w:rPr>
          <w:rFonts w:asciiTheme="minorHAnsi" w:hAnsiTheme="minorHAnsi"/>
        </w:rPr>
        <w:t>3000ft</w:t>
      </w:r>
      <w:r w:rsidRPr="00DF43FE">
        <w:rPr>
          <w:rFonts w:asciiTheme="minorHAnsi" w:hAnsiTheme="minorHAnsi"/>
        </w:rPr>
        <w:t xml:space="preserve"> as required</w:t>
      </w:r>
    </w:p>
    <w:p w14:paraId="3752D96B" w14:textId="77777777" w:rsidR="00056818" w:rsidRPr="00DF43FE" w:rsidRDefault="00056818" w:rsidP="00056818">
      <w:pPr>
        <w:rPr>
          <w:rFonts w:asciiTheme="minorHAnsi" w:hAnsiTheme="minorHAnsi"/>
        </w:rPr>
      </w:pPr>
    </w:p>
    <w:p w14:paraId="12139E9A" w14:textId="77777777" w:rsidR="003D6939" w:rsidRPr="00707372" w:rsidRDefault="003D6939" w:rsidP="001834FB">
      <w:pPr>
        <w:outlineLvl w:val="0"/>
        <w:rPr>
          <w:rFonts w:asciiTheme="minorHAnsi" w:hAnsiTheme="minorHAnsi"/>
          <w:sz w:val="28"/>
          <w:szCs w:val="28"/>
        </w:rPr>
      </w:pPr>
      <w:r w:rsidRPr="00707372">
        <w:rPr>
          <w:rFonts w:asciiTheme="minorHAnsi" w:hAnsiTheme="minorHAnsi"/>
          <w:color w:val="000000"/>
          <w:sz w:val="28"/>
          <w:szCs w:val="28"/>
        </w:rPr>
        <w:t>Cost Analysis</w:t>
      </w:r>
    </w:p>
    <w:p w14:paraId="15B831EB" w14:textId="77777777" w:rsidR="003D6939" w:rsidRPr="00707372" w:rsidRDefault="003D6939" w:rsidP="001834FB">
      <w:pPr>
        <w:outlineLvl w:val="0"/>
        <w:rPr>
          <w:rFonts w:asciiTheme="minorHAnsi" w:hAnsiTheme="minorHAnsi"/>
          <w:sz w:val="28"/>
          <w:szCs w:val="28"/>
        </w:rPr>
      </w:pPr>
      <w:r w:rsidRPr="00707372">
        <w:rPr>
          <w:rFonts w:asciiTheme="minorHAnsi" w:hAnsiTheme="minorHAnsi"/>
          <w:bCs/>
          <w:color w:val="000000"/>
          <w:sz w:val="28"/>
          <w:szCs w:val="28"/>
        </w:rPr>
        <w:t>RDT&amp;E + Flyaway Costs:</w:t>
      </w:r>
    </w:p>
    <w:p w14:paraId="76CEBDD8" w14:textId="77777777" w:rsidR="00707372" w:rsidRDefault="00707372" w:rsidP="003D6939">
      <w:pPr>
        <w:rPr>
          <w:rFonts w:asciiTheme="minorHAnsi" w:hAnsiTheme="minorHAnsi"/>
        </w:rPr>
      </w:pPr>
    </w:p>
    <w:p w14:paraId="565FD225" w14:textId="4B55781A" w:rsidR="003D6939" w:rsidRPr="00DF43FE" w:rsidRDefault="003D6939" w:rsidP="003D6939">
      <w:pPr>
        <w:rPr>
          <w:rFonts w:asciiTheme="minorHAnsi" w:hAnsiTheme="minorHAnsi"/>
        </w:rPr>
      </w:pPr>
      <w:proofErr w:type="gramStart"/>
      <w:r w:rsidRPr="00DF43FE">
        <w:rPr>
          <w:rFonts w:asciiTheme="minorHAnsi" w:hAnsiTheme="minorHAnsi"/>
        </w:rPr>
        <w:t>According to</w:t>
      </w:r>
      <w:proofErr w:type="gramEnd"/>
      <w:r w:rsidRPr="00DF43FE">
        <w:rPr>
          <w:rFonts w:asciiTheme="minorHAnsi" w:hAnsiTheme="minorHAnsi"/>
        </w:rPr>
        <w:t xml:space="preserve"> all the data obtained above, we have:</w:t>
      </w:r>
    </w:p>
    <w:p w14:paraId="28ED6273" w14:textId="77777777" w:rsidR="003D6939" w:rsidRPr="00DF43FE" w:rsidRDefault="003D6939" w:rsidP="003D6939">
      <w:pPr>
        <w:rPr>
          <w:rFonts w:asciiTheme="minorHAnsi" w:hAnsiTheme="minorHAnsi"/>
          <w:color w:val="000000"/>
        </w:rPr>
      </w:pPr>
    </w:p>
    <w:p w14:paraId="7F5D19F4" w14:textId="179F2114" w:rsidR="003D6939" w:rsidRPr="00DF43FE" w:rsidRDefault="003D6939" w:rsidP="001834FB">
      <w:pPr>
        <w:outlineLvl w:val="0"/>
        <w:rPr>
          <w:rFonts w:asciiTheme="minorHAnsi" w:hAnsiTheme="minorHAnsi"/>
        </w:rPr>
      </w:pPr>
      <w:r w:rsidRPr="00DF43FE">
        <w:rPr>
          <w:rFonts w:asciiTheme="minorHAnsi" w:hAnsiTheme="minorHAnsi"/>
          <w:color w:val="000000"/>
        </w:rPr>
        <w:t>Engineering Hours = H</w:t>
      </w:r>
      <w:r w:rsidRPr="00DF43FE">
        <w:rPr>
          <w:rFonts w:asciiTheme="minorHAnsi" w:hAnsiTheme="minorHAnsi"/>
          <w:color w:val="000000"/>
          <w:vertAlign w:val="subscript"/>
        </w:rPr>
        <w:t>E</w:t>
      </w:r>
      <w:r w:rsidRPr="00DF43FE">
        <w:rPr>
          <w:rFonts w:asciiTheme="minorHAnsi" w:hAnsiTheme="minorHAnsi"/>
          <w:color w:val="000000"/>
        </w:rPr>
        <w:t xml:space="preserve"> = </w:t>
      </w:r>
      <w:r w:rsidR="00551832" w:rsidRPr="00DF43FE">
        <w:rPr>
          <w:rFonts w:asciiTheme="minorHAnsi" w:hAnsiTheme="minorHAnsi"/>
          <w:color w:val="000000"/>
        </w:rPr>
        <w:t>49746797</w:t>
      </w:r>
    </w:p>
    <w:p w14:paraId="31B9A788" w14:textId="77777777" w:rsidR="003D6939" w:rsidRPr="00DF43FE" w:rsidRDefault="003D6939" w:rsidP="003D6939">
      <w:pPr>
        <w:rPr>
          <w:rFonts w:asciiTheme="minorHAnsi" w:hAnsiTheme="minorHAnsi"/>
        </w:rPr>
      </w:pPr>
    </w:p>
    <w:p w14:paraId="3A5CCE45" w14:textId="350C9124" w:rsidR="003D6939" w:rsidRPr="00DF43FE" w:rsidRDefault="003D6939" w:rsidP="001834FB">
      <w:pPr>
        <w:outlineLvl w:val="0"/>
        <w:rPr>
          <w:rFonts w:asciiTheme="minorHAnsi" w:hAnsiTheme="minorHAnsi"/>
        </w:rPr>
      </w:pPr>
      <w:r w:rsidRPr="00DF43FE">
        <w:rPr>
          <w:rFonts w:asciiTheme="minorHAnsi" w:hAnsiTheme="minorHAnsi"/>
          <w:color w:val="000000"/>
        </w:rPr>
        <w:t>Tooling Hours = H</w:t>
      </w:r>
      <w:r w:rsidRPr="00DF43FE">
        <w:rPr>
          <w:rFonts w:asciiTheme="minorHAnsi" w:hAnsiTheme="minorHAnsi"/>
          <w:color w:val="000000"/>
          <w:vertAlign w:val="subscript"/>
        </w:rPr>
        <w:t>T</w:t>
      </w:r>
      <w:r w:rsidRPr="00DF43FE">
        <w:rPr>
          <w:rFonts w:asciiTheme="minorHAnsi" w:hAnsiTheme="minorHAnsi"/>
          <w:color w:val="000000"/>
        </w:rPr>
        <w:t xml:space="preserve"> = </w:t>
      </w:r>
      <w:r w:rsidR="00551832" w:rsidRPr="00DF43FE">
        <w:rPr>
          <w:rFonts w:asciiTheme="minorHAnsi" w:hAnsiTheme="minorHAnsi"/>
          <w:color w:val="000000"/>
        </w:rPr>
        <w:t>241953</w:t>
      </w:r>
    </w:p>
    <w:p w14:paraId="1561F9F2" w14:textId="77777777" w:rsidR="003D6939" w:rsidRPr="00DF43FE" w:rsidRDefault="003D6939" w:rsidP="003D6939">
      <w:pPr>
        <w:rPr>
          <w:rFonts w:asciiTheme="minorHAnsi" w:hAnsiTheme="minorHAnsi"/>
        </w:rPr>
      </w:pPr>
    </w:p>
    <w:p w14:paraId="6ABE7A53" w14:textId="6B77139B" w:rsidR="003D6939" w:rsidRPr="00DF43FE" w:rsidRDefault="003D6939" w:rsidP="001834FB">
      <w:pPr>
        <w:outlineLvl w:val="0"/>
        <w:rPr>
          <w:rFonts w:asciiTheme="minorHAnsi" w:hAnsiTheme="minorHAnsi"/>
        </w:rPr>
      </w:pPr>
      <w:r w:rsidRPr="00DF43FE">
        <w:rPr>
          <w:rFonts w:asciiTheme="minorHAnsi" w:hAnsiTheme="minorHAnsi"/>
          <w:color w:val="000000"/>
        </w:rPr>
        <w:t>Manufacturing Hours = H</w:t>
      </w:r>
      <w:r w:rsidRPr="00DF43FE">
        <w:rPr>
          <w:rFonts w:asciiTheme="minorHAnsi" w:hAnsiTheme="minorHAnsi"/>
          <w:color w:val="000000"/>
          <w:vertAlign w:val="subscript"/>
        </w:rPr>
        <w:t>M</w:t>
      </w:r>
      <w:r w:rsidRPr="00DF43FE">
        <w:rPr>
          <w:rFonts w:asciiTheme="minorHAnsi" w:hAnsiTheme="minorHAnsi"/>
          <w:color w:val="000000"/>
        </w:rPr>
        <w:t xml:space="preserve"> = </w:t>
      </w:r>
      <w:r w:rsidR="00551832" w:rsidRPr="00DF43FE">
        <w:rPr>
          <w:rFonts w:asciiTheme="minorHAnsi" w:hAnsiTheme="minorHAnsi"/>
          <w:color w:val="000000"/>
        </w:rPr>
        <w:t>433902</w:t>
      </w:r>
    </w:p>
    <w:p w14:paraId="2867B1F2" w14:textId="77777777" w:rsidR="003D6939" w:rsidRPr="00DF43FE" w:rsidRDefault="003D6939" w:rsidP="003D6939">
      <w:pPr>
        <w:rPr>
          <w:rFonts w:asciiTheme="minorHAnsi" w:hAnsiTheme="minorHAnsi"/>
        </w:rPr>
      </w:pPr>
    </w:p>
    <w:p w14:paraId="2D226B0E" w14:textId="3BC7E20E" w:rsidR="003D6939" w:rsidRPr="00DF43FE" w:rsidRDefault="003D6939" w:rsidP="001834FB">
      <w:pPr>
        <w:outlineLvl w:val="0"/>
        <w:rPr>
          <w:rFonts w:asciiTheme="minorHAnsi" w:hAnsiTheme="minorHAnsi"/>
        </w:rPr>
      </w:pPr>
      <w:r w:rsidRPr="00DF43FE">
        <w:rPr>
          <w:rFonts w:asciiTheme="minorHAnsi" w:hAnsiTheme="minorHAnsi"/>
          <w:color w:val="000000"/>
        </w:rPr>
        <w:t>Quality Control Hours = H</w:t>
      </w:r>
      <w:r w:rsidRPr="00DF43FE">
        <w:rPr>
          <w:rFonts w:asciiTheme="minorHAnsi" w:hAnsiTheme="minorHAnsi"/>
          <w:color w:val="000000"/>
          <w:vertAlign w:val="subscript"/>
        </w:rPr>
        <w:t>Q</w:t>
      </w:r>
      <w:r w:rsidRPr="00DF43FE">
        <w:rPr>
          <w:rFonts w:asciiTheme="minorHAnsi" w:hAnsiTheme="minorHAnsi"/>
          <w:color w:val="000000"/>
        </w:rPr>
        <w:t xml:space="preserve"> = </w:t>
      </w:r>
      <w:r w:rsidR="00146526" w:rsidRPr="00DF43FE">
        <w:rPr>
          <w:rFonts w:asciiTheme="minorHAnsi" w:hAnsiTheme="minorHAnsi"/>
          <w:color w:val="000000"/>
        </w:rPr>
        <w:t>0.076</w:t>
      </w:r>
    </w:p>
    <w:p w14:paraId="1C71BF45" w14:textId="77777777" w:rsidR="003D6939" w:rsidRPr="00DF43FE" w:rsidRDefault="003D6939" w:rsidP="003D6939">
      <w:pPr>
        <w:rPr>
          <w:rFonts w:asciiTheme="minorHAnsi" w:hAnsiTheme="minorHAnsi"/>
        </w:rPr>
      </w:pPr>
    </w:p>
    <w:p w14:paraId="52C382F9" w14:textId="45A5852B" w:rsidR="003D6939" w:rsidRPr="00DF43FE" w:rsidRDefault="003D6939" w:rsidP="001834FB">
      <w:pPr>
        <w:outlineLvl w:val="0"/>
        <w:rPr>
          <w:rFonts w:asciiTheme="minorHAnsi" w:hAnsiTheme="minorHAnsi"/>
        </w:rPr>
      </w:pPr>
      <w:r w:rsidRPr="00DF43FE">
        <w:rPr>
          <w:rFonts w:asciiTheme="minorHAnsi" w:hAnsiTheme="minorHAnsi"/>
          <w:color w:val="000000"/>
        </w:rPr>
        <w:t>Development-support Cost = C</w:t>
      </w:r>
      <w:r w:rsidRPr="00DF43FE">
        <w:rPr>
          <w:rFonts w:asciiTheme="minorHAnsi" w:hAnsiTheme="minorHAnsi"/>
          <w:color w:val="000000"/>
          <w:vertAlign w:val="subscript"/>
        </w:rPr>
        <w:t>D</w:t>
      </w:r>
      <w:r w:rsidRPr="00DF43FE">
        <w:rPr>
          <w:rFonts w:asciiTheme="minorHAnsi" w:hAnsiTheme="minorHAnsi"/>
          <w:color w:val="000000"/>
        </w:rPr>
        <w:t xml:space="preserve"> = </w:t>
      </w:r>
      <w:r w:rsidR="00146526" w:rsidRPr="00DF43FE">
        <w:rPr>
          <w:rFonts w:asciiTheme="minorHAnsi" w:hAnsiTheme="minorHAnsi"/>
          <w:color w:val="000000"/>
        </w:rPr>
        <w:t>19869130</w:t>
      </w:r>
    </w:p>
    <w:p w14:paraId="31845A2F" w14:textId="77777777" w:rsidR="003D6939" w:rsidRPr="00DF43FE" w:rsidRDefault="003D6939" w:rsidP="003D6939">
      <w:pPr>
        <w:rPr>
          <w:rFonts w:asciiTheme="minorHAnsi" w:hAnsiTheme="minorHAnsi"/>
        </w:rPr>
      </w:pPr>
    </w:p>
    <w:p w14:paraId="3D847ABE" w14:textId="6BFEA5D0" w:rsidR="003D6939" w:rsidRPr="00DF43FE" w:rsidRDefault="003D6939" w:rsidP="001834FB">
      <w:pPr>
        <w:outlineLvl w:val="0"/>
        <w:rPr>
          <w:rFonts w:asciiTheme="minorHAnsi" w:hAnsiTheme="minorHAnsi"/>
        </w:rPr>
      </w:pPr>
      <w:r w:rsidRPr="00DF43FE">
        <w:rPr>
          <w:rFonts w:asciiTheme="minorHAnsi" w:hAnsiTheme="minorHAnsi"/>
          <w:color w:val="000000"/>
        </w:rPr>
        <w:t>Flight Test Cost = C</w:t>
      </w:r>
      <w:r w:rsidRPr="00DF43FE">
        <w:rPr>
          <w:rFonts w:asciiTheme="minorHAnsi" w:hAnsiTheme="minorHAnsi"/>
          <w:color w:val="000000"/>
          <w:vertAlign w:val="subscript"/>
        </w:rPr>
        <w:t>F</w:t>
      </w:r>
      <w:r w:rsidRPr="00DF43FE">
        <w:rPr>
          <w:rFonts w:asciiTheme="minorHAnsi" w:hAnsiTheme="minorHAnsi"/>
          <w:color w:val="000000"/>
        </w:rPr>
        <w:t xml:space="preserve"> = </w:t>
      </w:r>
      <w:r w:rsidR="00146526" w:rsidRPr="00DF43FE">
        <w:rPr>
          <w:rFonts w:asciiTheme="minorHAnsi" w:hAnsiTheme="minorHAnsi"/>
          <w:color w:val="000000"/>
        </w:rPr>
        <w:t>6401670</w:t>
      </w:r>
    </w:p>
    <w:p w14:paraId="1E65914F" w14:textId="77777777" w:rsidR="003D6939" w:rsidRPr="00DF43FE" w:rsidRDefault="003D6939" w:rsidP="003D6939">
      <w:pPr>
        <w:rPr>
          <w:rFonts w:asciiTheme="minorHAnsi" w:hAnsiTheme="minorHAnsi"/>
        </w:rPr>
      </w:pPr>
    </w:p>
    <w:p w14:paraId="398445B6" w14:textId="6AEE8443" w:rsidR="003D6939" w:rsidRPr="00DF43FE" w:rsidRDefault="003D6939" w:rsidP="001834FB">
      <w:pPr>
        <w:outlineLvl w:val="0"/>
        <w:rPr>
          <w:rFonts w:asciiTheme="minorHAnsi" w:hAnsiTheme="minorHAnsi"/>
        </w:rPr>
      </w:pPr>
      <w:r w:rsidRPr="00DF43FE">
        <w:rPr>
          <w:rFonts w:asciiTheme="minorHAnsi" w:hAnsiTheme="minorHAnsi"/>
          <w:color w:val="000000"/>
        </w:rPr>
        <w:t>Manufacturing Materials Cost = C</w:t>
      </w:r>
      <w:r w:rsidRPr="00DF43FE">
        <w:rPr>
          <w:rFonts w:asciiTheme="minorHAnsi" w:hAnsiTheme="minorHAnsi"/>
          <w:color w:val="000000"/>
          <w:vertAlign w:val="subscript"/>
        </w:rPr>
        <w:t>M</w:t>
      </w:r>
      <w:r w:rsidRPr="00DF43FE">
        <w:rPr>
          <w:rFonts w:asciiTheme="minorHAnsi" w:hAnsiTheme="minorHAnsi"/>
          <w:color w:val="000000"/>
        </w:rPr>
        <w:t xml:space="preserve"> = 22.1(4367.33)</w:t>
      </w:r>
      <w:r w:rsidRPr="00DF43FE">
        <w:rPr>
          <w:rFonts w:asciiTheme="minorHAnsi" w:hAnsiTheme="minorHAnsi"/>
          <w:color w:val="000000"/>
          <w:vertAlign w:val="superscript"/>
        </w:rPr>
        <w:t>.921</w:t>
      </w:r>
      <w:r w:rsidRPr="00DF43FE">
        <w:rPr>
          <w:rFonts w:asciiTheme="minorHAnsi" w:hAnsiTheme="minorHAnsi"/>
          <w:color w:val="000000"/>
        </w:rPr>
        <w:t>(234.63)</w:t>
      </w:r>
      <w:r w:rsidRPr="00DF43FE">
        <w:rPr>
          <w:rFonts w:asciiTheme="minorHAnsi" w:hAnsiTheme="minorHAnsi"/>
          <w:color w:val="000000"/>
          <w:vertAlign w:val="superscript"/>
        </w:rPr>
        <w:t>.621</w:t>
      </w:r>
      <w:r w:rsidRPr="00DF43FE">
        <w:rPr>
          <w:rFonts w:asciiTheme="minorHAnsi" w:hAnsiTheme="minorHAnsi"/>
          <w:color w:val="000000"/>
        </w:rPr>
        <w:t>(10)</w:t>
      </w:r>
      <w:r w:rsidRPr="00DF43FE">
        <w:rPr>
          <w:rFonts w:asciiTheme="minorHAnsi" w:hAnsiTheme="minorHAnsi"/>
          <w:color w:val="000000"/>
          <w:vertAlign w:val="superscript"/>
        </w:rPr>
        <w:t>.799</w:t>
      </w:r>
      <w:r w:rsidRPr="00DF43FE">
        <w:rPr>
          <w:rFonts w:asciiTheme="minorHAnsi" w:hAnsiTheme="minorHAnsi"/>
          <w:color w:val="000000"/>
        </w:rPr>
        <w:t xml:space="preserve"> = </w:t>
      </w:r>
      <w:r w:rsidR="00146526" w:rsidRPr="00DF43FE">
        <w:rPr>
          <w:rFonts w:asciiTheme="minorHAnsi" w:hAnsiTheme="minorHAnsi"/>
          <w:color w:val="000000"/>
        </w:rPr>
        <w:t>1515598</w:t>
      </w:r>
    </w:p>
    <w:p w14:paraId="227331EF" w14:textId="77777777" w:rsidR="003D6939" w:rsidRPr="00DF43FE" w:rsidRDefault="003D6939" w:rsidP="003D6939">
      <w:pPr>
        <w:rPr>
          <w:rFonts w:asciiTheme="minorHAnsi" w:hAnsiTheme="minorHAnsi"/>
        </w:rPr>
      </w:pPr>
    </w:p>
    <w:p w14:paraId="384F56FF" w14:textId="30BD80D2" w:rsidR="003D6939" w:rsidRPr="00DF43FE" w:rsidRDefault="003D6939" w:rsidP="003D6939">
      <w:pPr>
        <w:rPr>
          <w:rFonts w:asciiTheme="minorHAnsi" w:hAnsiTheme="minorHAnsi"/>
        </w:rPr>
      </w:pPr>
      <w:r w:rsidRPr="00DF43FE">
        <w:rPr>
          <w:rFonts w:asciiTheme="minorHAnsi" w:hAnsiTheme="minorHAnsi"/>
          <w:color w:val="000000"/>
        </w:rPr>
        <w:t xml:space="preserve">Cost of Engine = </w:t>
      </w:r>
      <w:proofErr w:type="spellStart"/>
      <w:r w:rsidRPr="00DF43FE">
        <w:rPr>
          <w:rFonts w:asciiTheme="minorHAnsi" w:hAnsiTheme="minorHAnsi"/>
          <w:color w:val="000000"/>
        </w:rPr>
        <w:t>C</w:t>
      </w:r>
      <w:r w:rsidRPr="00DF43FE">
        <w:rPr>
          <w:rFonts w:asciiTheme="minorHAnsi" w:hAnsiTheme="minorHAnsi"/>
          <w:color w:val="000000"/>
          <w:vertAlign w:val="subscript"/>
        </w:rPr>
        <w:t>eng</w:t>
      </w:r>
      <w:proofErr w:type="spellEnd"/>
      <w:r w:rsidR="00BD619E">
        <w:rPr>
          <w:rFonts w:asciiTheme="minorHAnsi" w:hAnsiTheme="minorHAnsi"/>
          <w:color w:val="000000"/>
        </w:rPr>
        <w:t xml:space="preserve"> = 200</w:t>
      </w:r>
      <w:r w:rsidRPr="00DF43FE">
        <w:rPr>
          <w:rFonts w:asciiTheme="minorHAnsi" w:hAnsiTheme="minorHAnsi"/>
          <w:color w:val="000000"/>
        </w:rPr>
        <w:t>000</w:t>
      </w:r>
      <w:r w:rsidR="00BD619E">
        <w:rPr>
          <w:rFonts w:asciiTheme="minorHAnsi" w:hAnsiTheme="minorHAnsi"/>
          <w:color w:val="000000"/>
        </w:rPr>
        <w:t>*2</w:t>
      </w:r>
      <w:r w:rsidRPr="00DF43FE">
        <w:rPr>
          <w:rFonts w:asciiTheme="minorHAnsi" w:hAnsiTheme="minorHAnsi"/>
          <w:color w:val="000000"/>
        </w:rPr>
        <w:t xml:space="preserve"> </w:t>
      </w:r>
      <w:proofErr w:type="gramStart"/>
      <w:r w:rsidR="00BD619E">
        <w:rPr>
          <w:rFonts w:asciiTheme="minorHAnsi" w:hAnsiTheme="minorHAnsi"/>
          <w:color w:val="000000"/>
        </w:rPr>
        <w:t>( generally</w:t>
      </w:r>
      <w:proofErr w:type="gramEnd"/>
      <w:r w:rsidR="00BD619E">
        <w:rPr>
          <w:rFonts w:asciiTheme="minorHAnsi" w:hAnsiTheme="minorHAnsi"/>
          <w:color w:val="000000"/>
        </w:rPr>
        <w:t xml:space="preserve"> the price for a P&amp;W PT6A engine)</w:t>
      </w:r>
    </w:p>
    <w:p w14:paraId="56C93ED1" w14:textId="77777777" w:rsidR="003D6939" w:rsidRPr="00DF43FE" w:rsidRDefault="003D6939" w:rsidP="003D6939">
      <w:pPr>
        <w:rPr>
          <w:rFonts w:asciiTheme="minorHAnsi" w:hAnsiTheme="minorHAnsi"/>
        </w:rPr>
      </w:pPr>
    </w:p>
    <w:p w14:paraId="017BAB07" w14:textId="60710816" w:rsidR="003D6939" w:rsidRPr="00DF43FE" w:rsidRDefault="003D6939" w:rsidP="003D6939">
      <w:pPr>
        <w:rPr>
          <w:rFonts w:asciiTheme="minorHAnsi" w:hAnsiTheme="minorHAnsi"/>
        </w:rPr>
      </w:pPr>
      <w:r w:rsidRPr="00DF43FE">
        <w:rPr>
          <w:rFonts w:asciiTheme="minorHAnsi" w:hAnsiTheme="minorHAnsi"/>
          <w:color w:val="000000"/>
        </w:rPr>
        <w:t xml:space="preserve">Cost of Avionics = </w:t>
      </w:r>
      <w:proofErr w:type="spellStart"/>
      <w:r w:rsidRPr="00DF43FE">
        <w:rPr>
          <w:rFonts w:asciiTheme="minorHAnsi" w:hAnsiTheme="minorHAnsi"/>
          <w:color w:val="000000"/>
        </w:rPr>
        <w:t>C</w:t>
      </w:r>
      <w:r w:rsidRPr="00DF43FE">
        <w:rPr>
          <w:rFonts w:asciiTheme="minorHAnsi" w:hAnsiTheme="minorHAnsi"/>
          <w:color w:val="000000"/>
          <w:vertAlign w:val="subscript"/>
        </w:rPr>
        <w:t>avionics</w:t>
      </w:r>
      <w:proofErr w:type="spellEnd"/>
      <w:r w:rsidR="00BD619E">
        <w:rPr>
          <w:rFonts w:asciiTheme="minorHAnsi" w:hAnsiTheme="minorHAnsi"/>
          <w:color w:val="000000"/>
        </w:rPr>
        <w:t xml:space="preserve"> = 20000</w:t>
      </w:r>
    </w:p>
    <w:p w14:paraId="005CC985" w14:textId="77777777" w:rsidR="003D6939" w:rsidRPr="00DF43FE" w:rsidRDefault="003D6939" w:rsidP="003D6939">
      <w:pPr>
        <w:rPr>
          <w:rFonts w:asciiTheme="minorHAnsi" w:hAnsiTheme="minorHAnsi"/>
        </w:rPr>
      </w:pPr>
    </w:p>
    <w:p w14:paraId="02AB999C" w14:textId="77777777" w:rsidR="003D6939" w:rsidRPr="00DF43FE" w:rsidRDefault="003D6939" w:rsidP="003D6939">
      <w:pPr>
        <w:rPr>
          <w:rFonts w:asciiTheme="minorHAnsi" w:hAnsiTheme="minorHAnsi"/>
        </w:rPr>
      </w:pPr>
      <w:r w:rsidRPr="00DF43FE">
        <w:rPr>
          <w:rFonts w:asciiTheme="minorHAnsi" w:hAnsiTheme="minorHAnsi"/>
          <w:color w:val="000000"/>
        </w:rPr>
        <w:t>RDT&amp;E + flyaway costs = H</w:t>
      </w:r>
      <w:r w:rsidRPr="00DF43FE">
        <w:rPr>
          <w:rFonts w:asciiTheme="minorHAnsi" w:hAnsiTheme="minorHAnsi"/>
          <w:color w:val="000000"/>
          <w:vertAlign w:val="subscript"/>
        </w:rPr>
        <w:t>E</w:t>
      </w:r>
      <w:r w:rsidRPr="00DF43FE">
        <w:rPr>
          <w:rFonts w:asciiTheme="minorHAnsi" w:hAnsiTheme="minorHAnsi"/>
          <w:color w:val="000000"/>
        </w:rPr>
        <w:t>R</w:t>
      </w:r>
      <w:r w:rsidRPr="00DF43FE">
        <w:rPr>
          <w:rFonts w:asciiTheme="minorHAnsi" w:hAnsiTheme="minorHAnsi"/>
          <w:color w:val="000000"/>
          <w:vertAlign w:val="subscript"/>
        </w:rPr>
        <w:t>E</w:t>
      </w:r>
      <w:r w:rsidRPr="00DF43FE">
        <w:rPr>
          <w:rFonts w:asciiTheme="minorHAnsi" w:hAnsiTheme="minorHAnsi"/>
          <w:color w:val="000000"/>
        </w:rPr>
        <w:t xml:space="preserve"> + H</w:t>
      </w:r>
      <w:r w:rsidRPr="00DF43FE">
        <w:rPr>
          <w:rFonts w:asciiTheme="minorHAnsi" w:hAnsiTheme="minorHAnsi"/>
          <w:color w:val="000000"/>
          <w:vertAlign w:val="subscript"/>
        </w:rPr>
        <w:t>T</w:t>
      </w:r>
      <w:r w:rsidRPr="00DF43FE">
        <w:rPr>
          <w:rFonts w:asciiTheme="minorHAnsi" w:hAnsiTheme="minorHAnsi"/>
          <w:color w:val="000000"/>
        </w:rPr>
        <w:t>R</w:t>
      </w:r>
      <w:r w:rsidRPr="00DF43FE">
        <w:rPr>
          <w:rFonts w:asciiTheme="minorHAnsi" w:hAnsiTheme="minorHAnsi"/>
          <w:color w:val="000000"/>
          <w:vertAlign w:val="subscript"/>
        </w:rPr>
        <w:t>T</w:t>
      </w:r>
      <w:r w:rsidRPr="00DF43FE">
        <w:rPr>
          <w:rFonts w:asciiTheme="minorHAnsi" w:hAnsiTheme="minorHAnsi"/>
          <w:color w:val="000000"/>
        </w:rPr>
        <w:t xml:space="preserve"> + H</w:t>
      </w:r>
      <w:r w:rsidRPr="00DF43FE">
        <w:rPr>
          <w:rFonts w:asciiTheme="minorHAnsi" w:hAnsiTheme="minorHAnsi"/>
          <w:color w:val="000000"/>
          <w:vertAlign w:val="subscript"/>
        </w:rPr>
        <w:t>M</w:t>
      </w:r>
      <w:r w:rsidRPr="00DF43FE">
        <w:rPr>
          <w:rFonts w:asciiTheme="minorHAnsi" w:hAnsiTheme="minorHAnsi"/>
          <w:color w:val="000000"/>
        </w:rPr>
        <w:t>R</w:t>
      </w:r>
      <w:r w:rsidRPr="00DF43FE">
        <w:rPr>
          <w:rFonts w:asciiTheme="minorHAnsi" w:hAnsiTheme="minorHAnsi"/>
          <w:color w:val="000000"/>
          <w:vertAlign w:val="subscript"/>
        </w:rPr>
        <w:t>M</w:t>
      </w:r>
      <w:r w:rsidRPr="00DF43FE">
        <w:rPr>
          <w:rFonts w:asciiTheme="minorHAnsi" w:hAnsiTheme="minorHAnsi"/>
          <w:color w:val="000000"/>
        </w:rPr>
        <w:t xml:space="preserve"> + H</w:t>
      </w:r>
      <w:r w:rsidRPr="00DF43FE">
        <w:rPr>
          <w:rFonts w:asciiTheme="minorHAnsi" w:hAnsiTheme="minorHAnsi"/>
          <w:color w:val="000000"/>
          <w:vertAlign w:val="subscript"/>
        </w:rPr>
        <w:t>Q</w:t>
      </w:r>
      <w:r w:rsidRPr="00DF43FE">
        <w:rPr>
          <w:rFonts w:asciiTheme="minorHAnsi" w:hAnsiTheme="minorHAnsi"/>
          <w:color w:val="000000"/>
        </w:rPr>
        <w:t>R</w:t>
      </w:r>
      <w:r w:rsidRPr="00DF43FE">
        <w:rPr>
          <w:rFonts w:asciiTheme="minorHAnsi" w:hAnsiTheme="minorHAnsi"/>
          <w:color w:val="000000"/>
          <w:vertAlign w:val="subscript"/>
        </w:rPr>
        <w:t>Q</w:t>
      </w:r>
      <w:r w:rsidRPr="00DF43FE">
        <w:rPr>
          <w:rFonts w:asciiTheme="minorHAnsi" w:hAnsiTheme="minorHAnsi"/>
          <w:color w:val="000000"/>
        </w:rPr>
        <w:t xml:space="preserve"> + C</w:t>
      </w:r>
      <w:r w:rsidRPr="00DF43FE">
        <w:rPr>
          <w:rFonts w:asciiTheme="minorHAnsi" w:hAnsiTheme="minorHAnsi"/>
          <w:color w:val="000000"/>
          <w:vertAlign w:val="subscript"/>
        </w:rPr>
        <w:t>D</w:t>
      </w:r>
      <w:r w:rsidRPr="00DF43FE">
        <w:rPr>
          <w:rFonts w:asciiTheme="minorHAnsi" w:hAnsiTheme="minorHAnsi"/>
          <w:color w:val="000000"/>
        </w:rPr>
        <w:t xml:space="preserve"> + C</w:t>
      </w:r>
      <w:r w:rsidRPr="00DF43FE">
        <w:rPr>
          <w:rFonts w:asciiTheme="minorHAnsi" w:hAnsiTheme="minorHAnsi"/>
          <w:color w:val="000000"/>
          <w:vertAlign w:val="subscript"/>
        </w:rPr>
        <w:t>F</w:t>
      </w:r>
      <w:r w:rsidRPr="00DF43FE">
        <w:rPr>
          <w:rFonts w:asciiTheme="minorHAnsi" w:hAnsiTheme="minorHAnsi"/>
          <w:color w:val="000000"/>
        </w:rPr>
        <w:t xml:space="preserve"> + C</w:t>
      </w:r>
      <w:r w:rsidRPr="00DF43FE">
        <w:rPr>
          <w:rFonts w:asciiTheme="minorHAnsi" w:hAnsiTheme="minorHAnsi"/>
          <w:color w:val="000000"/>
          <w:vertAlign w:val="subscript"/>
        </w:rPr>
        <w:t>M</w:t>
      </w:r>
      <w:r w:rsidRPr="00DF43FE">
        <w:rPr>
          <w:rFonts w:asciiTheme="minorHAnsi" w:hAnsiTheme="minorHAnsi"/>
          <w:color w:val="000000"/>
        </w:rPr>
        <w:t xml:space="preserve"> + </w:t>
      </w:r>
      <w:proofErr w:type="spellStart"/>
      <w:r w:rsidRPr="00DF43FE">
        <w:rPr>
          <w:rFonts w:asciiTheme="minorHAnsi" w:hAnsiTheme="minorHAnsi"/>
          <w:color w:val="000000"/>
        </w:rPr>
        <w:t>C</w:t>
      </w:r>
      <w:r w:rsidRPr="00DF43FE">
        <w:rPr>
          <w:rFonts w:asciiTheme="minorHAnsi" w:hAnsiTheme="minorHAnsi"/>
          <w:color w:val="000000"/>
          <w:vertAlign w:val="subscript"/>
        </w:rPr>
        <w:t>eng</w:t>
      </w:r>
      <w:r w:rsidRPr="00DF43FE">
        <w:rPr>
          <w:rFonts w:asciiTheme="minorHAnsi" w:hAnsiTheme="minorHAnsi"/>
          <w:color w:val="000000"/>
        </w:rPr>
        <w:t>N</w:t>
      </w:r>
      <w:r w:rsidRPr="00DF43FE">
        <w:rPr>
          <w:rFonts w:asciiTheme="minorHAnsi" w:hAnsiTheme="minorHAnsi"/>
          <w:color w:val="000000"/>
          <w:vertAlign w:val="subscript"/>
        </w:rPr>
        <w:t>eng</w:t>
      </w:r>
      <w:proofErr w:type="spellEnd"/>
      <w:r w:rsidRPr="00DF43FE">
        <w:rPr>
          <w:rFonts w:asciiTheme="minorHAnsi" w:hAnsiTheme="minorHAnsi"/>
          <w:color w:val="000000"/>
        </w:rPr>
        <w:t xml:space="preserve"> + </w:t>
      </w:r>
      <w:proofErr w:type="spellStart"/>
      <w:r w:rsidRPr="00DF43FE">
        <w:rPr>
          <w:rFonts w:asciiTheme="minorHAnsi" w:hAnsiTheme="minorHAnsi"/>
          <w:color w:val="000000"/>
        </w:rPr>
        <w:t>C</w:t>
      </w:r>
      <w:r w:rsidRPr="00DF43FE">
        <w:rPr>
          <w:rFonts w:asciiTheme="minorHAnsi" w:hAnsiTheme="minorHAnsi"/>
          <w:color w:val="000000"/>
          <w:vertAlign w:val="subscript"/>
        </w:rPr>
        <w:t>avionics</w:t>
      </w:r>
      <w:proofErr w:type="spellEnd"/>
    </w:p>
    <w:p w14:paraId="4283BC89" w14:textId="7E96072E" w:rsidR="003D6939" w:rsidRDefault="00BD619E" w:rsidP="003D6939">
      <w:pPr>
        <w:rPr>
          <w:rFonts w:asciiTheme="minorHAnsi" w:hAnsiTheme="minorHAnsi"/>
          <w:color w:val="000000"/>
        </w:rPr>
      </w:pPr>
      <w:r>
        <w:rPr>
          <w:rFonts w:asciiTheme="minorHAnsi" w:hAnsiTheme="minorHAnsi"/>
          <w:color w:val="000000"/>
        </w:rPr>
        <w:t>= $130,919</w:t>
      </w:r>
      <w:r w:rsidR="003D6939" w:rsidRPr="00DF43FE">
        <w:rPr>
          <w:rFonts w:asciiTheme="minorHAnsi" w:hAnsiTheme="minorHAnsi"/>
          <w:color w:val="000000"/>
        </w:rPr>
        <w:t>,</w:t>
      </w:r>
      <w:r>
        <w:rPr>
          <w:rFonts w:asciiTheme="minorHAnsi" w:hAnsiTheme="minorHAnsi"/>
          <w:color w:val="000000"/>
        </w:rPr>
        <w:t>985</w:t>
      </w:r>
    </w:p>
    <w:p w14:paraId="0BB58709" w14:textId="77777777" w:rsidR="00BD619E" w:rsidRDefault="00BD619E" w:rsidP="003D6939">
      <w:pPr>
        <w:rPr>
          <w:rFonts w:asciiTheme="minorHAnsi" w:hAnsiTheme="minorHAnsi"/>
          <w:color w:val="000000"/>
        </w:rPr>
      </w:pPr>
    </w:p>
    <w:p w14:paraId="3E5527A1" w14:textId="77777777" w:rsidR="00BD619E" w:rsidRPr="002E3245" w:rsidRDefault="00BD619E" w:rsidP="00BD619E">
      <w:pPr>
        <w:pStyle w:val="p1"/>
        <w:rPr>
          <w:rFonts w:asciiTheme="minorHAnsi" w:hAnsiTheme="minorHAnsi"/>
          <w:sz w:val="28"/>
          <w:szCs w:val="28"/>
        </w:rPr>
      </w:pPr>
      <w:r w:rsidRPr="002E3245">
        <w:rPr>
          <w:rStyle w:val="s1"/>
          <w:rFonts w:asciiTheme="minorHAnsi" w:hAnsiTheme="minorHAnsi"/>
          <w:sz w:val="28"/>
          <w:szCs w:val="28"/>
        </w:rPr>
        <w:t>Cost of 1 airplane and 20 airplanes</w:t>
      </w:r>
    </w:p>
    <w:p w14:paraId="7798BF49" w14:textId="77777777" w:rsidR="002E3245" w:rsidRDefault="002E3245" w:rsidP="002E3245">
      <w:pPr>
        <w:rPr>
          <w:rFonts w:asciiTheme="minorHAnsi" w:hAnsiTheme="minorHAnsi"/>
        </w:rPr>
      </w:pPr>
    </w:p>
    <w:p w14:paraId="5A4BD70F" w14:textId="2A865077" w:rsidR="002E3245" w:rsidRDefault="002E3245" w:rsidP="002E3245">
      <w:pPr>
        <w:rPr>
          <w:rFonts w:asciiTheme="minorHAnsi" w:hAnsiTheme="minorHAnsi"/>
          <w:color w:val="000000"/>
        </w:rPr>
      </w:pPr>
      <w:r>
        <w:rPr>
          <w:rFonts w:asciiTheme="minorHAnsi" w:hAnsiTheme="minorHAnsi"/>
        </w:rPr>
        <w:t xml:space="preserve">Cost of 1 aircraft: </w:t>
      </w:r>
      <w:r>
        <w:rPr>
          <w:rFonts w:asciiTheme="minorHAnsi" w:hAnsiTheme="minorHAnsi"/>
          <w:color w:val="000000"/>
        </w:rPr>
        <w:t>$130,919</w:t>
      </w:r>
      <w:r w:rsidRPr="00DF43FE">
        <w:rPr>
          <w:rFonts w:asciiTheme="minorHAnsi" w:hAnsiTheme="minorHAnsi"/>
          <w:color w:val="000000"/>
        </w:rPr>
        <w:t>,</w:t>
      </w:r>
      <w:r>
        <w:rPr>
          <w:rFonts w:asciiTheme="minorHAnsi" w:hAnsiTheme="minorHAnsi"/>
          <w:color w:val="000000"/>
        </w:rPr>
        <w:t>985</w:t>
      </w:r>
    </w:p>
    <w:p w14:paraId="29AD4765" w14:textId="77777777" w:rsidR="002E3245" w:rsidRDefault="002E3245" w:rsidP="003D6939">
      <w:pPr>
        <w:rPr>
          <w:rFonts w:asciiTheme="minorHAnsi" w:hAnsiTheme="minorHAnsi"/>
        </w:rPr>
      </w:pPr>
    </w:p>
    <w:p w14:paraId="4E0A0B4F" w14:textId="316DF7BA" w:rsidR="00BD619E" w:rsidRPr="00DF43FE" w:rsidRDefault="002E3245" w:rsidP="003D6939">
      <w:pPr>
        <w:rPr>
          <w:rFonts w:asciiTheme="minorHAnsi" w:hAnsiTheme="minorHAnsi"/>
        </w:rPr>
      </w:pPr>
      <w:r>
        <w:rPr>
          <w:rFonts w:asciiTheme="minorHAnsi" w:hAnsiTheme="minorHAnsi"/>
        </w:rPr>
        <w:t xml:space="preserve">Cost of 20 aircrafts: </w:t>
      </w:r>
    </w:p>
    <w:p w14:paraId="2495DEF3" w14:textId="6BAD817D" w:rsidR="002E3245" w:rsidRPr="00DF43FE" w:rsidRDefault="002E3245" w:rsidP="002E3245">
      <w:pPr>
        <w:outlineLvl w:val="0"/>
        <w:rPr>
          <w:rFonts w:asciiTheme="minorHAnsi" w:hAnsiTheme="minorHAnsi"/>
        </w:rPr>
      </w:pPr>
      <w:r w:rsidRPr="00DF43FE">
        <w:rPr>
          <w:rFonts w:asciiTheme="minorHAnsi" w:hAnsiTheme="minorHAnsi"/>
          <w:color w:val="000000"/>
        </w:rPr>
        <w:t>Engineering Hours = H</w:t>
      </w:r>
      <w:r w:rsidRPr="00DF43FE">
        <w:rPr>
          <w:rFonts w:asciiTheme="minorHAnsi" w:hAnsiTheme="minorHAnsi"/>
          <w:color w:val="000000"/>
          <w:vertAlign w:val="subscript"/>
        </w:rPr>
        <w:t>E</w:t>
      </w:r>
      <w:r w:rsidRPr="00DF43FE">
        <w:rPr>
          <w:rFonts w:asciiTheme="minorHAnsi" w:hAnsiTheme="minorHAnsi"/>
          <w:color w:val="000000"/>
        </w:rPr>
        <w:t xml:space="preserve"> = </w:t>
      </w:r>
      <w:r>
        <w:rPr>
          <w:rFonts w:asciiTheme="minorHAnsi" w:hAnsiTheme="minorHAnsi"/>
          <w:color w:val="000000"/>
        </w:rPr>
        <w:t>942615</w:t>
      </w:r>
    </w:p>
    <w:p w14:paraId="2496E3C0" w14:textId="77777777" w:rsidR="002E3245" w:rsidRPr="00DF43FE" w:rsidRDefault="002E3245" w:rsidP="002E3245">
      <w:pPr>
        <w:rPr>
          <w:rFonts w:asciiTheme="minorHAnsi" w:hAnsiTheme="minorHAnsi"/>
        </w:rPr>
      </w:pPr>
    </w:p>
    <w:p w14:paraId="4BABFD90" w14:textId="0B974B5F" w:rsidR="002E3245" w:rsidRPr="00DF43FE" w:rsidRDefault="002E3245" w:rsidP="002E3245">
      <w:pPr>
        <w:outlineLvl w:val="0"/>
        <w:rPr>
          <w:rFonts w:asciiTheme="minorHAnsi" w:hAnsiTheme="minorHAnsi"/>
        </w:rPr>
      </w:pPr>
      <w:r w:rsidRPr="00DF43FE">
        <w:rPr>
          <w:rFonts w:asciiTheme="minorHAnsi" w:hAnsiTheme="minorHAnsi"/>
          <w:color w:val="000000"/>
        </w:rPr>
        <w:t>Tooling Hours = H</w:t>
      </w:r>
      <w:r w:rsidRPr="00DF43FE">
        <w:rPr>
          <w:rFonts w:asciiTheme="minorHAnsi" w:hAnsiTheme="minorHAnsi"/>
          <w:color w:val="000000"/>
          <w:vertAlign w:val="subscript"/>
        </w:rPr>
        <w:t>T</w:t>
      </w:r>
      <w:r w:rsidRPr="00DF43FE">
        <w:rPr>
          <w:rFonts w:asciiTheme="minorHAnsi" w:hAnsiTheme="minorHAnsi"/>
          <w:color w:val="000000"/>
        </w:rPr>
        <w:t xml:space="preserve"> = </w:t>
      </w:r>
      <w:r>
        <w:rPr>
          <w:rFonts w:asciiTheme="minorHAnsi" w:hAnsiTheme="minorHAnsi"/>
          <w:color w:val="000000"/>
        </w:rPr>
        <w:t>531989</w:t>
      </w:r>
    </w:p>
    <w:p w14:paraId="202B5BB9" w14:textId="77777777" w:rsidR="002E3245" w:rsidRPr="00DF43FE" w:rsidRDefault="002E3245" w:rsidP="002E3245">
      <w:pPr>
        <w:rPr>
          <w:rFonts w:asciiTheme="minorHAnsi" w:hAnsiTheme="minorHAnsi"/>
        </w:rPr>
      </w:pPr>
    </w:p>
    <w:p w14:paraId="3A6A9CF4" w14:textId="41A5F579" w:rsidR="002E3245" w:rsidRPr="00DF43FE" w:rsidRDefault="002E3245" w:rsidP="002E3245">
      <w:pPr>
        <w:outlineLvl w:val="0"/>
        <w:rPr>
          <w:rFonts w:asciiTheme="minorHAnsi" w:hAnsiTheme="minorHAnsi"/>
        </w:rPr>
      </w:pPr>
      <w:r w:rsidRPr="00DF43FE">
        <w:rPr>
          <w:rFonts w:asciiTheme="minorHAnsi" w:hAnsiTheme="minorHAnsi"/>
          <w:color w:val="000000"/>
        </w:rPr>
        <w:t>Manufacturing Hours = H</w:t>
      </w:r>
      <w:r w:rsidRPr="00DF43FE">
        <w:rPr>
          <w:rFonts w:asciiTheme="minorHAnsi" w:hAnsiTheme="minorHAnsi"/>
          <w:color w:val="000000"/>
          <w:vertAlign w:val="subscript"/>
        </w:rPr>
        <w:t>M</w:t>
      </w:r>
      <w:r w:rsidRPr="00DF43FE">
        <w:rPr>
          <w:rFonts w:asciiTheme="minorHAnsi" w:hAnsiTheme="minorHAnsi"/>
          <w:color w:val="000000"/>
        </w:rPr>
        <w:t xml:space="preserve"> = </w:t>
      </w:r>
      <w:r>
        <w:rPr>
          <w:rFonts w:asciiTheme="minorHAnsi" w:hAnsiTheme="minorHAnsi"/>
          <w:color w:val="000000"/>
        </w:rPr>
        <w:t>930770</w:t>
      </w:r>
    </w:p>
    <w:p w14:paraId="271400D4" w14:textId="77777777" w:rsidR="002E3245" w:rsidRPr="00DF43FE" w:rsidRDefault="002E3245" w:rsidP="002E3245">
      <w:pPr>
        <w:rPr>
          <w:rFonts w:asciiTheme="minorHAnsi" w:hAnsiTheme="minorHAnsi"/>
        </w:rPr>
      </w:pPr>
    </w:p>
    <w:p w14:paraId="457083BB" w14:textId="77777777" w:rsidR="002E3245" w:rsidRPr="00DF43FE" w:rsidRDefault="002E3245" w:rsidP="002E3245">
      <w:pPr>
        <w:outlineLvl w:val="0"/>
        <w:rPr>
          <w:rFonts w:asciiTheme="minorHAnsi" w:hAnsiTheme="minorHAnsi"/>
        </w:rPr>
      </w:pPr>
      <w:r w:rsidRPr="00DF43FE">
        <w:rPr>
          <w:rFonts w:asciiTheme="minorHAnsi" w:hAnsiTheme="minorHAnsi"/>
          <w:color w:val="000000"/>
        </w:rPr>
        <w:t>Quality Control Hours = H</w:t>
      </w:r>
      <w:r w:rsidRPr="00DF43FE">
        <w:rPr>
          <w:rFonts w:asciiTheme="minorHAnsi" w:hAnsiTheme="minorHAnsi"/>
          <w:color w:val="000000"/>
          <w:vertAlign w:val="subscript"/>
        </w:rPr>
        <w:t>Q</w:t>
      </w:r>
      <w:r w:rsidRPr="00DF43FE">
        <w:rPr>
          <w:rFonts w:asciiTheme="minorHAnsi" w:hAnsiTheme="minorHAnsi"/>
          <w:color w:val="000000"/>
        </w:rPr>
        <w:t xml:space="preserve"> = 0.076</w:t>
      </w:r>
    </w:p>
    <w:p w14:paraId="087A780D" w14:textId="77777777" w:rsidR="002E3245" w:rsidRPr="00DF43FE" w:rsidRDefault="002E3245" w:rsidP="002E3245">
      <w:pPr>
        <w:rPr>
          <w:rFonts w:asciiTheme="minorHAnsi" w:hAnsiTheme="minorHAnsi"/>
        </w:rPr>
      </w:pPr>
    </w:p>
    <w:p w14:paraId="5D5C3967" w14:textId="77777777" w:rsidR="002E3245" w:rsidRPr="00DF43FE" w:rsidRDefault="002E3245" w:rsidP="002E3245">
      <w:pPr>
        <w:outlineLvl w:val="0"/>
        <w:rPr>
          <w:rFonts w:asciiTheme="minorHAnsi" w:hAnsiTheme="minorHAnsi"/>
        </w:rPr>
      </w:pPr>
      <w:r w:rsidRPr="00DF43FE">
        <w:rPr>
          <w:rFonts w:asciiTheme="minorHAnsi" w:hAnsiTheme="minorHAnsi"/>
          <w:color w:val="000000"/>
        </w:rPr>
        <w:t>Development-support Cost = C</w:t>
      </w:r>
      <w:r w:rsidRPr="00DF43FE">
        <w:rPr>
          <w:rFonts w:asciiTheme="minorHAnsi" w:hAnsiTheme="minorHAnsi"/>
          <w:color w:val="000000"/>
          <w:vertAlign w:val="subscript"/>
        </w:rPr>
        <w:t>D</w:t>
      </w:r>
      <w:r w:rsidRPr="00DF43FE">
        <w:rPr>
          <w:rFonts w:asciiTheme="minorHAnsi" w:hAnsiTheme="minorHAnsi"/>
          <w:color w:val="000000"/>
        </w:rPr>
        <w:t xml:space="preserve"> = 19869130</w:t>
      </w:r>
    </w:p>
    <w:p w14:paraId="3613047A" w14:textId="77777777" w:rsidR="002E3245" w:rsidRPr="00DF43FE" w:rsidRDefault="002E3245" w:rsidP="002E3245">
      <w:pPr>
        <w:rPr>
          <w:rFonts w:asciiTheme="minorHAnsi" w:hAnsiTheme="minorHAnsi"/>
        </w:rPr>
      </w:pPr>
    </w:p>
    <w:p w14:paraId="129F90EB" w14:textId="77777777" w:rsidR="002E3245" w:rsidRPr="00DF43FE" w:rsidRDefault="002E3245" w:rsidP="002E3245">
      <w:pPr>
        <w:outlineLvl w:val="0"/>
        <w:rPr>
          <w:rFonts w:asciiTheme="minorHAnsi" w:hAnsiTheme="minorHAnsi"/>
        </w:rPr>
      </w:pPr>
      <w:r w:rsidRPr="00DF43FE">
        <w:rPr>
          <w:rFonts w:asciiTheme="minorHAnsi" w:hAnsiTheme="minorHAnsi"/>
          <w:color w:val="000000"/>
        </w:rPr>
        <w:t>Flight Test Cost = C</w:t>
      </w:r>
      <w:r w:rsidRPr="00DF43FE">
        <w:rPr>
          <w:rFonts w:asciiTheme="minorHAnsi" w:hAnsiTheme="minorHAnsi"/>
          <w:color w:val="000000"/>
          <w:vertAlign w:val="subscript"/>
        </w:rPr>
        <w:t>F</w:t>
      </w:r>
      <w:r w:rsidRPr="00DF43FE">
        <w:rPr>
          <w:rFonts w:asciiTheme="minorHAnsi" w:hAnsiTheme="minorHAnsi"/>
          <w:color w:val="000000"/>
        </w:rPr>
        <w:t xml:space="preserve"> = 6401670</w:t>
      </w:r>
    </w:p>
    <w:p w14:paraId="0E873D9F" w14:textId="77777777" w:rsidR="002E3245" w:rsidRPr="00DF43FE" w:rsidRDefault="002E3245" w:rsidP="002E3245">
      <w:pPr>
        <w:rPr>
          <w:rFonts w:asciiTheme="minorHAnsi" w:hAnsiTheme="minorHAnsi"/>
        </w:rPr>
      </w:pPr>
    </w:p>
    <w:p w14:paraId="7553C3B7" w14:textId="3A704E2A" w:rsidR="002E3245" w:rsidRDefault="002E3245" w:rsidP="002E3245">
      <w:pPr>
        <w:outlineLvl w:val="0"/>
        <w:rPr>
          <w:rFonts w:asciiTheme="minorHAnsi" w:hAnsiTheme="minorHAnsi"/>
          <w:color w:val="000000"/>
        </w:rPr>
      </w:pPr>
      <w:r w:rsidRPr="00DF43FE">
        <w:rPr>
          <w:rFonts w:asciiTheme="minorHAnsi" w:hAnsiTheme="minorHAnsi"/>
          <w:color w:val="000000"/>
        </w:rPr>
        <w:t>Manufacturing Materials Cost = C</w:t>
      </w:r>
      <w:r w:rsidRPr="00DF43FE">
        <w:rPr>
          <w:rFonts w:asciiTheme="minorHAnsi" w:hAnsiTheme="minorHAnsi"/>
          <w:color w:val="000000"/>
          <w:vertAlign w:val="subscript"/>
        </w:rPr>
        <w:t>M</w:t>
      </w:r>
      <w:r w:rsidRPr="00DF43FE">
        <w:rPr>
          <w:rFonts w:asciiTheme="minorHAnsi" w:hAnsiTheme="minorHAnsi"/>
          <w:color w:val="000000"/>
        </w:rPr>
        <w:t xml:space="preserve"> = </w:t>
      </w:r>
      <w:r>
        <w:rPr>
          <w:rFonts w:asciiTheme="minorHAnsi" w:hAnsiTheme="minorHAnsi"/>
          <w:color w:val="000000"/>
        </w:rPr>
        <w:t>16599965</w:t>
      </w:r>
    </w:p>
    <w:p w14:paraId="5673E876" w14:textId="77777777" w:rsidR="002E3245" w:rsidRDefault="002E3245" w:rsidP="002E3245">
      <w:pPr>
        <w:rPr>
          <w:rFonts w:asciiTheme="minorHAnsi" w:hAnsiTheme="minorHAnsi"/>
          <w:color w:val="000000"/>
        </w:rPr>
      </w:pPr>
    </w:p>
    <w:p w14:paraId="570F94EA" w14:textId="0B64A2A6" w:rsidR="002E3245" w:rsidRPr="00DF43FE" w:rsidRDefault="002E3245" w:rsidP="002E3245">
      <w:pPr>
        <w:rPr>
          <w:rFonts w:asciiTheme="minorHAnsi" w:hAnsiTheme="minorHAnsi"/>
        </w:rPr>
      </w:pPr>
      <w:r w:rsidRPr="00DF43FE">
        <w:rPr>
          <w:rFonts w:asciiTheme="minorHAnsi" w:hAnsiTheme="minorHAnsi"/>
          <w:color w:val="000000"/>
        </w:rPr>
        <w:t xml:space="preserve">Cost of Engine = </w:t>
      </w:r>
      <w:proofErr w:type="spellStart"/>
      <w:r w:rsidRPr="00DF43FE">
        <w:rPr>
          <w:rFonts w:asciiTheme="minorHAnsi" w:hAnsiTheme="minorHAnsi"/>
          <w:color w:val="000000"/>
        </w:rPr>
        <w:t>C</w:t>
      </w:r>
      <w:r w:rsidRPr="00DF43FE">
        <w:rPr>
          <w:rFonts w:asciiTheme="minorHAnsi" w:hAnsiTheme="minorHAnsi"/>
          <w:color w:val="000000"/>
          <w:vertAlign w:val="subscript"/>
        </w:rPr>
        <w:t>eng</w:t>
      </w:r>
      <w:proofErr w:type="spellEnd"/>
      <w:r>
        <w:rPr>
          <w:rFonts w:asciiTheme="minorHAnsi" w:hAnsiTheme="minorHAnsi"/>
          <w:color w:val="000000"/>
        </w:rPr>
        <w:t xml:space="preserve"> = 200</w:t>
      </w:r>
      <w:r w:rsidRPr="00DF43FE">
        <w:rPr>
          <w:rFonts w:asciiTheme="minorHAnsi" w:hAnsiTheme="minorHAnsi"/>
          <w:color w:val="000000"/>
        </w:rPr>
        <w:t>000</w:t>
      </w:r>
      <w:r>
        <w:rPr>
          <w:rFonts w:asciiTheme="minorHAnsi" w:hAnsiTheme="minorHAnsi"/>
          <w:color w:val="000000"/>
        </w:rPr>
        <w:t>*2</w:t>
      </w:r>
      <w:r>
        <w:rPr>
          <w:rFonts w:asciiTheme="minorHAnsi" w:hAnsiTheme="minorHAnsi"/>
          <w:color w:val="000000"/>
        </w:rPr>
        <w:t>*20</w:t>
      </w:r>
      <w:r w:rsidRPr="00DF43FE">
        <w:rPr>
          <w:rFonts w:asciiTheme="minorHAnsi" w:hAnsiTheme="minorHAnsi"/>
          <w:color w:val="000000"/>
        </w:rPr>
        <w:t xml:space="preserve"> </w:t>
      </w:r>
      <w:proofErr w:type="gramStart"/>
      <w:r>
        <w:rPr>
          <w:rFonts w:asciiTheme="minorHAnsi" w:hAnsiTheme="minorHAnsi"/>
          <w:color w:val="000000"/>
        </w:rPr>
        <w:t>( generally</w:t>
      </w:r>
      <w:proofErr w:type="gramEnd"/>
      <w:r>
        <w:rPr>
          <w:rFonts w:asciiTheme="minorHAnsi" w:hAnsiTheme="minorHAnsi"/>
          <w:color w:val="000000"/>
        </w:rPr>
        <w:t xml:space="preserve"> the price for a P&amp;W PT6A engine)</w:t>
      </w:r>
    </w:p>
    <w:p w14:paraId="0BD0BC6A" w14:textId="77777777" w:rsidR="002E3245" w:rsidRPr="00DF43FE" w:rsidRDefault="002E3245" w:rsidP="002E3245">
      <w:pPr>
        <w:rPr>
          <w:rFonts w:asciiTheme="minorHAnsi" w:hAnsiTheme="minorHAnsi"/>
        </w:rPr>
      </w:pPr>
    </w:p>
    <w:p w14:paraId="61D8D518" w14:textId="2EC07DF7" w:rsidR="002E3245" w:rsidRPr="00DF43FE" w:rsidRDefault="002E3245" w:rsidP="002E3245">
      <w:pPr>
        <w:rPr>
          <w:rFonts w:asciiTheme="minorHAnsi" w:hAnsiTheme="minorHAnsi"/>
        </w:rPr>
      </w:pPr>
      <w:r w:rsidRPr="00DF43FE">
        <w:rPr>
          <w:rFonts w:asciiTheme="minorHAnsi" w:hAnsiTheme="minorHAnsi"/>
          <w:color w:val="000000"/>
        </w:rPr>
        <w:t xml:space="preserve">Cost of Avionics = </w:t>
      </w:r>
      <w:proofErr w:type="spellStart"/>
      <w:r w:rsidRPr="00DF43FE">
        <w:rPr>
          <w:rFonts w:asciiTheme="minorHAnsi" w:hAnsiTheme="minorHAnsi"/>
          <w:color w:val="000000"/>
        </w:rPr>
        <w:t>C</w:t>
      </w:r>
      <w:r w:rsidRPr="00DF43FE">
        <w:rPr>
          <w:rFonts w:asciiTheme="minorHAnsi" w:hAnsiTheme="minorHAnsi"/>
          <w:color w:val="000000"/>
          <w:vertAlign w:val="subscript"/>
        </w:rPr>
        <w:t>avionics</w:t>
      </w:r>
      <w:proofErr w:type="spellEnd"/>
      <w:r>
        <w:rPr>
          <w:rFonts w:asciiTheme="minorHAnsi" w:hAnsiTheme="minorHAnsi"/>
          <w:color w:val="000000"/>
        </w:rPr>
        <w:t xml:space="preserve"> = 20000</w:t>
      </w:r>
      <w:r>
        <w:rPr>
          <w:rFonts w:asciiTheme="minorHAnsi" w:hAnsiTheme="minorHAnsi"/>
          <w:color w:val="000000"/>
        </w:rPr>
        <w:t>*20</w:t>
      </w:r>
    </w:p>
    <w:p w14:paraId="6AE86F43" w14:textId="77777777" w:rsidR="002E3245" w:rsidRDefault="002E3245" w:rsidP="002E3245">
      <w:pPr>
        <w:outlineLvl w:val="0"/>
        <w:rPr>
          <w:rFonts w:asciiTheme="minorHAnsi" w:hAnsiTheme="minorHAnsi"/>
          <w:color w:val="000000"/>
        </w:rPr>
      </w:pPr>
    </w:p>
    <w:p w14:paraId="36E4CC79" w14:textId="52D3CE47" w:rsidR="002E3245" w:rsidRPr="00DF43FE" w:rsidRDefault="002E3245" w:rsidP="002E3245">
      <w:pPr>
        <w:outlineLvl w:val="0"/>
        <w:rPr>
          <w:rFonts w:asciiTheme="minorHAnsi" w:hAnsiTheme="minorHAnsi"/>
        </w:rPr>
      </w:pPr>
      <w:r>
        <w:rPr>
          <w:rFonts w:asciiTheme="minorHAnsi" w:hAnsiTheme="minorHAnsi"/>
        </w:rPr>
        <w:t>Cost of 20 aircrafts</w:t>
      </w:r>
      <w:r>
        <w:rPr>
          <w:rFonts w:asciiTheme="minorHAnsi" w:hAnsiTheme="minorHAnsi"/>
        </w:rPr>
        <w:t>= $ 247,097,036</w:t>
      </w:r>
    </w:p>
    <w:p w14:paraId="34F402B1" w14:textId="77777777" w:rsidR="00C43A4C" w:rsidRPr="00DF43FE" w:rsidRDefault="00C43A4C" w:rsidP="003652A0"/>
    <w:p w14:paraId="3F4DC8BD" w14:textId="6B09EA31" w:rsidR="003610C9" w:rsidRPr="003610C9" w:rsidRDefault="003610C9" w:rsidP="003610C9">
      <w:pPr>
        <w:pStyle w:val="p1"/>
        <w:rPr>
          <w:rFonts w:asciiTheme="minorHAnsi" w:hAnsiTheme="minorHAnsi"/>
          <w:sz w:val="28"/>
          <w:szCs w:val="28"/>
        </w:rPr>
      </w:pPr>
      <w:r>
        <w:rPr>
          <w:rStyle w:val="s1"/>
          <w:rFonts w:asciiTheme="minorHAnsi" w:hAnsiTheme="minorHAnsi"/>
          <w:sz w:val="28"/>
          <w:szCs w:val="28"/>
        </w:rPr>
        <w:t>C</w:t>
      </w:r>
      <w:r w:rsidRPr="003610C9">
        <w:rPr>
          <w:rStyle w:val="s1"/>
          <w:rFonts w:asciiTheme="minorHAnsi" w:hAnsiTheme="minorHAnsi"/>
          <w:sz w:val="28"/>
          <w:szCs w:val="28"/>
        </w:rPr>
        <w:t>ost per pound of airplane= (cost of 1 airplane)</w:t>
      </w:r>
      <w:proofErr w:type="gramStart"/>
      <w:r w:rsidRPr="003610C9">
        <w:rPr>
          <w:rStyle w:val="s1"/>
          <w:rFonts w:asciiTheme="minorHAnsi" w:hAnsiTheme="minorHAnsi"/>
          <w:sz w:val="28"/>
          <w:szCs w:val="28"/>
        </w:rPr>
        <w:t>/(</w:t>
      </w:r>
      <w:proofErr w:type="gramEnd"/>
      <w:r w:rsidRPr="003610C9">
        <w:rPr>
          <w:rStyle w:val="s1"/>
          <w:rFonts w:asciiTheme="minorHAnsi" w:hAnsiTheme="minorHAnsi"/>
          <w:sz w:val="28"/>
          <w:szCs w:val="28"/>
        </w:rPr>
        <w:t>takeoff weight- weight of crew- weight of packages)</w:t>
      </w:r>
    </w:p>
    <w:p w14:paraId="2C196326" w14:textId="77777777" w:rsidR="003652A0" w:rsidRDefault="003652A0" w:rsidP="003652A0"/>
    <w:p w14:paraId="101922C7" w14:textId="57A3AC16" w:rsidR="003610C9" w:rsidRDefault="003610C9" w:rsidP="003610C9">
      <w:pPr>
        <w:rPr>
          <w:rFonts w:asciiTheme="minorHAnsi" w:hAnsiTheme="minorHAnsi"/>
          <w:color w:val="000000"/>
        </w:rPr>
      </w:pPr>
      <w:r>
        <w:rPr>
          <w:rFonts w:asciiTheme="minorHAnsi" w:hAnsiTheme="minorHAnsi"/>
          <w:color w:val="000000"/>
        </w:rPr>
        <w:t>$130,919</w:t>
      </w:r>
      <w:r w:rsidRPr="00DF43FE">
        <w:rPr>
          <w:rFonts w:asciiTheme="minorHAnsi" w:hAnsiTheme="minorHAnsi"/>
          <w:color w:val="000000"/>
        </w:rPr>
        <w:t>,</w:t>
      </w:r>
      <w:r>
        <w:rPr>
          <w:rFonts w:asciiTheme="minorHAnsi" w:hAnsiTheme="minorHAnsi"/>
          <w:color w:val="000000"/>
        </w:rPr>
        <w:t>985</w:t>
      </w:r>
      <w:r>
        <w:rPr>
          <w:rFonts w:asciiTheme="minorHAnsi" w:hAnsiTheme="minorHAnsi"/>
          <w:color w:val="000000"/>
        </w:rPr>
        <w:t xml:space="preserve"> for 1 aircraft, weight=8450-480-17*20=7630 </w:t>
      </w:r>
      <w:proofErr w:type="spellStart"/>
      <w:r>
        <w:rPr>
          <w:rFonts w:asciiTheme="minorHAnsi" w:hAnsiTheme="minorHAnsi"/>
          <w:color w:val="000000"/>
        </w:rPr>
        <w:t>lb</w:t>
      </w:r>
      <w:proofErr w:type="spellEnd"/>
    </w:p>
    <w:p w14:paraId="2F57D56E" w14:textId="4DF24677" w:rsidR="003610C9" w:rsidRDefault="003610C9" w:rsidP="003610C9">
      <w:pPr>
        <w:rPr>
          <w:rFonts w:asciiTheme="minorHAnsi" w:hAnsiTheme="minorHAnsi"/>
          <w:color w:val="000000"/>
        </w:rPr>
      </w:pPr>
      <w:r>
        <w:rPr>
          <w:rFonts w:asciiTheme="minorHAnsi" w:hAnsiTheme="minorHAnsi"/>
          <w:color w:val="000000"/>
        </w:rPr>
        <w:t>cost per pound=$ 17,158.58</w:t>
      </w:r>
    </w:p>
    <w:p w14:paraId="729E5642" w14:textId="77777777" w:rsidR="003F5D85" w:rsidRDefault="003F5D85" w:rsidP="003610C9">
      <w:pPr>
        <w:rPr>
          <w:rFonts w:asciiTheme="minorHAnsi" w:hAnsiTheme="minorHAnsi"/>
          <w:color w:val="000000"/>
        </w:rPr>
      </w:pPr>
    </w:p>
    <w:p w14:paraId="043F33EF" w14:textId="77777777" w:rsidR="003F5D85" w:rsidRPr="003F5D85" w:rsidRDefault="003F5D85" w:rsidP="003F5D85">
      <w:pPr>
        <w:pStyle w:val="p1"/>
        <w:rPr>
          <w:rFonts w:asciiTheme="minorHAnsi" w:hAnsiTheme="minorHAnsi"/>
          <w:sz w:val="28"/>
          <w:szCs w:val="28"/>
        </w:rPr>
      </w:pPr>
      <w:r w:rsidRPr="003F5D85">
        <w:rPr>
          <w:rStyle w:val="s1"/>
          <w:rFonts w:asciiTheme="minorHAnsi" w:hAnsiTheme="minorHAnsi"/>
          <w:sz w:val="28"/>
          <w:szCs w:val="28"/>
        </w:rPr>
        <w:t>Three views of the airplane</w:t>
      </w:r>
    </w:p>
    <w:p w14:paraId="3F6016CA" w14:textId="77777777" w:rsidR="003F5D85" w:rsidRDefault="003F5D85" w:rsidP="003610C9">
      <w:pPr>
        <w:rPr>
          <w:rFonts w:asciiTheme="minorHAnsi" w:hAnsiTheme="minorHAnsi"/>
          <w:color w:val="000000"/>
        </w:rPr>
      </w:pPr>
    </w:p>
    <w:p w14:paraId="7E5CEB53" w14:textId="4DBCC085" w:rsidR="00965701" w:rsidRDefault="00965701" w:rsidP="003610C9">
      <w:pPr>
        <w:rPr>
          <w:rFonts w:asciiTheme="minorHAnsi" w:hAnsiTheme="minorHAnsi"/>
          <w:color w:val="000000"/>
        </w:rPr>
      </w:pPr>
      <w:r>
        <w:rPr>
          <w:rFonts w:asciiTheme="minorHAnsi" w:hAnsiTheme="minorHAnsi"/>
          <w:color w:val="000000"/>
        </w:rPr>
        <w:t>Conceptual:</w:t>
      </w:r>
    </w:p>
    <w:p w14:paraId="3B06D4A9" w14:textId="5F031D75" w:rsidR="003610C9" w:rsidRDefault="00655389" w:rsidP="003652A0">
      <w:r>
        <w:rPr>
          <w:noProof/>
        </w:rPr>
        <w:lastRenderedPageBreak/>
        <w:drawing>
          <wp:inline distT="0" distB="0" distL="0" distR="0" wp14:anchorId="158DE86C" wp14:editId="001A45B0">
            <wp:extent cx="3993012" cy="2819400"/>
            <wp:effectExtent l="0" t="0" r="0" b="0"/>
            <wp:docPr id="35" name="Picture 35" descr="../Downloads/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103" cy="2825819"/>
                    </a:xfrm>
                    <a:prstGeom prst="rect">
                      <a:avLst/>
                    </a:prstGeom>
                    <a:noFill/>
                    <a:ln>
                      <a:noFill/>
                    </a:ln>
                  </pic:spPr>
                </pic:pic>
              </a:graphicData>
            </a:graphic>
          </wp:inline>
        </w:drawing>
      </w:r>
    </w:p>
    <w:p w14:paraId="766A4984" w14:textId="77777777" w:rsidR="003610C9" w:rsidRPr="00DF43FE" w:rsidRDefault="003610C9" w:rsidP="003652A0"/>
    <w:p w14:paraId="0FBBD315" w14:textId="55866AFB" w:rsidR="00827EE9" w:rsidRDefault="00827EE9"/>
    <w:p w14:paraId="5D328169" w14:textId="7A75B8FB" w:rsidR="00965701" w:rsidRDefault="00965701">
      <w:r>
        <w:t>Detailed from modelling:</w:t>
      </w:r>
    </w:p>
    <w:p w14:paraId="759B83D7" w14:textId="1DA8C861" w:rsidR="00965701" w:rsidRPr="00DF43FE" w:rsidRDefault="00965701">
      <w:r>
        <w:rPr>
          <w:noProof/>
          <w:lang w:eastAsia="zh-CN"/>
        </w:rPr>
        <w:drawing>
          <wp:inline distT="0" distB="0" distL="0" distR="0" wp14:anchorId="0FD4B805" wp14:editId="1F32C9D5">
            <wp:extent cx="5309235" cy="4639049"/>
            <wp:effectExtent l="0" t="0" r="0" b="9525"/>
            <wp:docPr id="36" name="Picture 36" descr="../../../Desktop/airc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ircraf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3993" cy="4643206"/>
                    </a:xfrm>
                    <a:prstGeom prst="rect">
                      <a:avLst/>
                    </a:prstGeom>
                    <a:noFill/>
                    <a:ln>
                      <a:noFill/>
                    </a:ln>
                  </pic:spPr>
                </pic:pic>
              </a:graphicData>
            </a:graphic>
          </wp:inline>
        </w:drawing>
      </w:r>
    </w:p>
    <w:sectPr w:rsidR="00965701" w:rsidRPr="00DF43FE" w:rsidSect="00D11D76">
      <w:headerReference w:type="default" r:id="rId20"/>
      <w:footerReference w:type="even" r:id="rId21"/>
      <w:footerReference w:type="default" r:id="rId2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400FA" w14:textId="77777777" w:rsidR="0040227A" w:rsidRDefault="0040227A" w:rsidP="00FC5211">
      <w:r>
        <w:separator/>
      </w:r>
    </w:p>
  </w:endnote>
  <w:endnote w:type="continuationSeparator" w:id="0">
    <w:p w14:paraId="2CFEC106" w14:textId="77777777" w:rsidR="0040227A" w:rsidRDefault="0040227A" w:rsidP="00FC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FE0DD" w14:textId="77777777" w:rsidR="00FC5211" w:rsidRDefault="00FC5211" w:rsidP="0006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72D2FA" w14:textId="77777777" w:rsidR="00FC5211" w:rsidRDefault="00FC5211" w:rsidP="00FC52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24791" w14:textId="77777777" w:rsidR="00FC5211" w:rsidRDefault="00FC5211" w:rsidP="0006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4853">
      <w:rPr>
        <w:rStyle w:val="PageNumber"/>
        <w:noProof/>
      </w:rPr>
      <w:t>20</w:t>
    </w:r>
    <w:r>
      <w:rPr>
        <w:rStyle w:val="PageNumber"/>
      </w:rPr>
      <w:fldChar w:fldCharType="end"/>
    </w:r>
  </w:p>
  <w:p w14:paraId="4DFFF3C7" w14:textId="77777777" w:rsidR="00FC5211" w:rsidRDefault="00FC5211" w:rsidP="00FC52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E88BC" w14:textId="77777777" w:rsidR="0040227A" w:rsidRDefault="0040227A" w:rsidP="00FC5211">
      <w:r>
        <w:separator/>
      </w:r>
    </w:p>
  </w:footnote>
  <w:footnote w:type="continuationSeparator" w:id="0">
    <w:p w14:paraId="79234398" w14:textId="77777777" w:rsidR="0040227A" w:rsidRDefault="0040227A" w:rsidP="00FC5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9A83" w14:textId="3AEE9108" w:rsidR="00E33F4C" w:rsidRDefault="00264853">
    <w:pPr>
      <w:pStyle w:val="Header"/>
    </w:pPr>
    <w:r>
      <w:t xml:space="preserve">Spring 2017 / </w:t>
    </w:r>
    <w:r w:rsidR="00E33F4C">
      <w:t>MAE 6247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C5A"/>
    <w:multiLevelType w:val="hybridMultilevel"/>
    <w:tmpl w:val="881897CE"/>
    <w:lvl w:ilvl="0" w:tplc="E452C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05504"/>
    <w:multiLevelType w:val="hybridMultilevel"/>
    <w:tmpl w:val="92EA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31AFF"/>
    <w:multiLevelType w:val="hybridMultilevel"/>
    <w:tmpl w:val="D60C2260"/>
    <w:lvl w:ilvl="0" w:tplc="071AF41C">
      <w:start w:val="1"/>
      <w:numFmt w:val="bullet"/>
      <w:lvlText w:val="•"/>
      <w:lvlJc w:val="left"/>
      <w:pPr>
        <w:tabs>
          <w:tab w:val="num" w:pos="720"/>
        </w:tabs>
        <w:ind w:left="720" w:hanging="360"/>
      </w:pPr>
      <w:rPr>
        <w:rFonts w:ascii="Arial" w:hAnsi="Arial" w:hint="default"/>
      </w:rPr>
    </w:lvl>
    <w:lvl w:ilvl="1" w:tplc="55761EF4" w:tentative="1">
      <w:start w:val="1"/>
      <w:numFmt w:val="bullet"/>
      <w:lvlText w:val="•"/>
      <w:lvlJc w:val="left"/>
      <w:pPr>
        <w:tabs>
          <w:tab w:val="num" w:pos="1440"/>
        </w:tabs>
        <w:ind w:left="1440" w:hanging="360"/>
      </w:pPr>
      <w:rPr>
        <w:rFonts w:ascii="Arial" w:hAnsi="Arial" w:hint="default"/>
      </w:rPr>
    </w:lvl>
    <w:lvl w:ilvl="2" w:tplc="D21E59F0" w:tentative="1">
      <w:start w:val="1"/>
      <w:numFmt w:val="bullet"/>
      <w:lvlText w:val="•"/>
      <w:lvlJc w:val="left"/>
      <w:pPr>
        <w:tabs>
          <w:tab w:val="num" w:pos="2160"/>
        </w:tabs>
        <w:ind w:left="2160" w:hanging="360"/>
      </w:pPr>
      <w:rPr>
        <w:rFonts w:ascii="Arial" w:hAnsi="Arial" w:hint="default"/>
      </w:rPr>
    </w:lvl>
    <w:lvl w:ilvl="3" w:tplc="AAFC2420" w:tentative="1">
      <w:start w:val="1"/>
      <w:numFmt w:val="bullet"/>
      <w:lvlText w:val="•"/>
      <w:lvlJc w:val="left"/>
      <w:pPr>
        <w:tabs>
          <w:tab w:val="num" w:pos="2880"/>
        </w:tabs>
        <w:ind w:left="2880" w:hanging="360"/>
      </w:pPr>
      <w:rPr>
        <w:rFonts w:ascii="Arial" w:hAnsi="Arial" w:hint="default"/>
      </w:rPr>
    </w:lvl>
    <w:lvl w:ilvl="4" w:tplc="368E7310" w:tentative="1">
      <w:start w:val="1"/>
      <w:numFmt w:val="bullet"/>
      <w:lvlText w:val="•"/>
      <w:lvlJc w:val="left"/>
      <w:pPr>
        <w:tabs>
          <w:tab w:val="num" w:pos="3600"/>
        </w:tabs>
        <w:ind w:left="3600" w:hanging="360"/>
      </w:pPr>
      <w:rPr>
        <w:rFonts w:ascii="Arial" w:hAnsi="Arial" w:hint="default"/>
      </w:rPr>
    </w:lvl>
    <w:lvl w:ilvl="5" w:tplc="94027E96" w:tentative="1">
      <w:start w:val="1"/>
      <w:numFmt w:val="bullet"/>
      <w:lvlText w:val="•"/>
      <w:lvlJc w:val="left"/>
      <w:pPr>
        <w:tabs>
          <w:tab w:val="num" w:pos="4320"/>
        </w:tabs>
        <w:ind w:left="4320" w:hanging="360"/>
      </w:pPr>
      <w:rPr>
        <w:rFonts w:ascii="Arial" w:hAnsi="Arial" w:hint="default"/>
      </w:rPr>
    </w:lvl>
    <w:lvl w:ilvl="6" w:tplc="A302EE62" w:tentative="1">
      <w:start w:val="1"/>
      <w:numFmt w:val="bullet"/>
      <w:lvlText w:val="•"/>
      <w:lvlJc w:val="left"/>
      <w:pPr>
        <w:tabs>
          <w:tab w:val="num" w:pos="5040"/>
        </w:tabs>
        <w:ind w:left="5040" w:hanging="360"/>
      </w:pPr>
      <w:rPr>
        <w:rFonts w:ascii="Arial" w:hAnsi="Arial" w:hint="default"/>
      </w:rPr>
    </w:lvl>
    <w:lvl w:ilvl="7" w:tplc="BD4C8784" w:tentative="1">
      <w:start w:val="1"/>
      <w:numFmt w:val="bullet"/>
      <w:lvlText w:val="•"/>
      <w:lvlJc w:val="left"/>
      <w:pPr>
        <w:tabs>
          <w:tab w:val="num" w:pos="5760"/>
        </w:tabs>
        <w:ind w:left="5760" w:hanging="360"/>
      </w:pPr>
      <w:rPr>
        <w:rFonts w:ascii="Arial" w:hAnsi="Arial" w:hint="default"/>
      </w:rPr>
    </w:lvl>
    <w:lvl w:ilvl="8" w:tplc="46EE6BBA" w:tentative="1">
      <w:start w:val="1"/>
      <w:numFmt w:val="bullet"/>
      <w:lvlText w:val="•"/>
      <w:lvlJc w:val="left"/>
      <w:pPr>
        <w:tabs>
          <w:tab w:val="num" w:pos="6480"/>
        </w:tabs>
        <w:ind w:left="6480" w:hanging="360"/>
      </w:pPr>
      <w:rPr>
        <w:rFonts w:ascii="Arial" w:hAnsi="Arial" w:hint="default"/>
      </w:rPr>
    </w:lvl>
  </w:abstractNum>
  <w:abstractNum w:abstractNumId="3">
    <w:nsid w:val="35DD0C68"/>
    <w:multiLevelType w:val="hybridMultilevel"/>
    <w:tmpl w:val="E0F6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701409"/>
    <w:multiLevelType w:val="hybridMultilevel"/>
    <w:tmpl w:val="4E26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B79D6"/>
    <w:multiLevelType w:val="hybridMultilevel"/>
    <w:tmpl w:val="A5623F96"/>
    <w:lvl w:ilvl="0" w:tplc="AFF27F28">
      <w:start w:val="1"/>
      <w:numFmt w:val="bullet"/>
      <w:lvlText w:val="•"/>
      <w:lvlJc w:val="left"/>
      <w:pPr>
        <w:tabs>
          <w:tab w:val="num" w:pos="720"/>
        </w:tabs>
        <w:ind w:left="720" w:hanging="360"/>
      </w:pPr>
      <w:rPr>
        <w:rFonts w:ascii="Arial" w:hAnsi="Arial" w:hint="default"/>
      </w:rPr>
    </w:lvl>
    <w:lvl w:ilvl="1" w:tplc="A6E4EB66" w:tentative="1">
      <w:start w:val="1"/>
      <w:numFmt w:val="bullet"/>
      <w:lvlText w:val="•"/>
      <w:lvlJc w:val="left"/>
      <w:pPr>
        <w:tabs>
          <w:tab w:val="num" w:pos="1440"/>
        </w:tabs>
        <w:ind w:left="1440" w:hanging="360"/>
      </w:pPr>
      <w:rPr>
        <w:rFonts w:ascii="Arial" w:hAnsi="Arial" w:hint="default"/>
      </w:rPr>
    </w:lvl>
    <w:lvl w:ilvl="2" w:tplc="49F2242C" w:tentative="1">
      <w:start w:val="1"/>
      <w:numFmt w:val="bullet"/>
      <w:lvlText w:val="•"/>
      <w:lvlJc w:val="left"/>
      <w:pPr>
        <w:tabs>
          <w:tab w:val="num" w:pos="2160"/>
        </w:tabs>
        <w:ind w:left="2160" w:hanging="360"/>
      </w:pPr>
      <w:rPr>
        <w:rFonts w:ascii="Arial" w:hAnsi="Arial" w:hint="default"/>
      </w:rPr>
    </w:lvl>
    <w:lvl w:ilvl="3" w:tplc="FC90B134" w:tentative="1">
      <w:start w:val="1"/>
      <w:numFmt w:val="bullet"/>
      <w:lvlText w:val="•"/>
      <w:lvlJc w:val="left"/>
      <w:pPr>
        <w:tabs>
          <w:tab w:val="num" w:pos="2880"/>
        </w:tabs>
        <w:ind w:left="2880" w:hanging="360"/>
      </w:pPr>
      <w:rPr>
        <w:rFonts w:ascii="Arial" w:hAnsi="Arial" w:hint="default"/>
      </w:rPr>
    </w:lvl>
    <w:lvl w:ilvl="4" w:tplc="8B280F5A" w:tentative="1">
      <w:start w:val="1"/>
      <w:numFmt w:val="bullet"/>
      <w:lvlText w:val="•"/>
      <w:lvlJc w:val="left"/>
      <w:pPr>
        <w:tabs>
          <w:tab w:val="num" w:pos="3600"/>
        </w:tabs>
        <w:ind w:left="3600" w:hanging="360"/>
      </w:pPr>
      <w:rPr>
        <w:rFonts w:ascii="Arial" w:hAnsi="Arial" w:hint="default"/>
      </w:rPr>
    </w:lvl>
    <w:lvl w:ilvl="5" w:tplc="71262388" w:tentative="1">
      <w:start w:val="1"/>
      <w:numFmt w:val="bullet"/>
      <w:lvlText w:val="•"/>
      <w:lvlJc w:val="left"/>
      <w:pPr>
        <w:tabs>
          <w:tab w:val="num" w:pos="4320"/>
        </w:tabs>
        <w:ind w:left="4320" w:hanging="360"/>
      </w:pPr>
      <w:rPr>
        <w:rFonts w:ascii="Arial" w:hAnsi="Arial" w:hint="default"/>
      </w:rPr>
    </w:lvl>
    <w:lvl w:ilvl="6" w:tplc="688658C8" w:tentative="1">
      <w:start w:val="1"/>
      <w:numFmt w:val="bullet"/>
      <w:lvlText w:val="•"/>
      <w:lvlJc w:val="left"/>
      <w:pPr>
        <w:tabs>
          <w:tab w:val="num" w:pos="5040"/>
        </w:tabs>
        <w:ind w:left="5040" w:hanging="360"/>
      </w:pPr>
      <w:rPr>
        <w:rFonts w:ascii="Arial" w:hAnsi="Arial" w:hint="default"/>
      </w:rPr>
    </w:lvl>
    <w:lvl w:ilvl="7" w:tplc="84A2BA72" w:tentative="1">
      <w:start w:val="1"/>
      <w:numFmt w:val="bullet"/>
      <w:lvlText w:val="•"/>
      <w:lvlJc w:val="left"/>
      <w:pPr>
        <w:tabs>
          <w:tab w:val="num" w:pos="5760"/>
        </w:tabs>
        <w:ind w:left="5760" w:hanging="360"/>
      </w:pPr>
      <w:rPr>
        <w:rFonts w:ascii="Arial" w:hAnsi="Arial" w:hint="default"/>
      </w:rPr>
    </w:lvl>
    <w:lvl w:ilvl="8" w:tplc="228CC442" w:tentative="1">
      <w:start w:val="1"/>
      <w:numFmt w:val="bullet"/>
      <w:lvlText w:val="•"/>
      <w:lvlJc w:val="left"/>
      <w:pPr>
        <w:tabs>
          <w:tab w:val="num" w:pos="6480"/>
        </w:tabs>
        <w:ind w:left="6480" w:hanging="360"/>
      </w:pPr>
      <w:rPr>
        <w:rFonts w:ascii="Arial" w:hAnsi="Arial" w:hint="default"/>
      </w:rPr>
    </w:lvl>
  </w:abstractNum>
  <w:abstractNum w:abstractNumId="6">
    <w:nsid w:val="3D66258F"/>
    <w:multiLevelType w:val="hybridMultilevel"/>
    <w:tmpl w:val="22E6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22757"/>
    <w:multiLevelType w:val="hybridMultilevel"/>
    <w:tmpl w:val="DEFE3ADC"/>
    <w:lvl w:ilvl="0" w:tplc="8D7662C6">
      <w:start w:val="1"/>
      <w:numFmt w:val="bullet"/>
      <w:lvlText w:val="•"/>
      <w:lvlJc w:val="left"/>
      <w:pPr>
        <w:tabs>
          <w:tab w:val="num" w:pos="720"/>
        </w:tabs>
        <w:ind w:left="720" w:hanging="360"/>
      </w:pPr>
      <w:rPr>
        <w:rFonts w:ascii="Arial" w:hAnsi="Arial" w:hint="default"/>
      </w:rPr>
    </w:lvl>
    <w:lvl w:ilvl="1" w:tplc="A2588F7C" w:tentative="1">
      <w:start w:val="1"/>
      <w:numFmt w:val="bullet"/>
      <w:lvlText w:val="•"/>
      <w:lvlJc w:val="left"/>
      <w:pPr>
        <w:tabs>
          <w:tab w:val="num" w:pos="1440"/>
        </w:tabs>
        <w:ind w:left="1440" w:hanging="360"/>
      </w:pPr>
      <w:rPr>
        <w:rFonts w:ascii="Arial" w:hAnsi="Arial" w:hint="default"/>
      </w:rPr>
    </w:lvl>
    <w:lvl w:ilvl="2" w:tplc="FB28CCF6" w:tentative="1">
      <w:start w:val="1"/>
      <w:numFmt w:val="bullet"/>
      <w:lvlText w:val="•"/>
      <w:lvlJc w:val="left"/>
      <w:pPr>
        <w:tabs>
          <w:tab w:val="num" w:pos="2160"/>
        </w:tabs>
        <w:ind w:left="2160" w:hanging="360"/>
      </w:pPr>
      <w:rPr>
        <w:rFonts w:ascii="Arial" w:hAnsi="Arial" w:hint="default"/>
      </w:rPr>
    </w:lvl>
    <w:lvl w:ilvl="3" w:tplc="780A8646" w:tentative="1">
      <w:start w:val="1"/>
      <w:numFmt w:val="bullet"/>
      <w:lvlText w:val="•"/>
      <w:lvlJc w:val="left"/>
      <w:pPr>
        <w:tabs>
          <w:tab w:val="num" w:pos="2880"/>
        </w:tabs>
        <w:ind w:left="2880" w:hanging="360"/>
      </w:pPr>
      <w:rPr>
        <w:rFonts w:ascii="Arial" w:hAnsi="Arial" w:hint="default"/>
      </w:rPr>
    </w:lvl>
    <w:lvl w:ilvl="4" w:tplc="B3A65F92" w:tentative="1">
      <w:start w:val="1"/>
      <w:numFmt w:val="bullet"/>
      <w:lvlText w:val="•"/>
      <w:lvlJc w:val="left"/>
      <w:pPr>
        <w:tabs>
          <w:tab w:val="num" w:pos="3600"/>
        </w:tabs>
        <w:ind w:left="3600" w:hanging="360"/>
      </w:pPr>
      <w:rPr>
        <w:rFonts w:ascii="Arial" w:hAnsi="Arial" w:hint="default"/>
      </w:rPr>
    </w:lvl>
    <w:lvl w:ilvl="5" w:tplc="BBB6CD48" w:tentative="1">
      <w:start w:val="1"/>
      <w:numFmt w:val="bullet"/>
      <w:lvlText w:val="•"/>
      <w:lvlJc w:val="left"/>
      <w:pPr>
        <w:tabs>
          <w:tab w:val="num" w:pos="4320"/>
        </w:tabs>
        <w:ind w:left="4320" w:hanging="360"/>
      </w:pPr>
      <w:rPr>
        <w:rFonts w:ascii="Arial" w:hAnsi="Arial" w:hint="default"/>
      </w:rPr>
    </w:lvl>
    <w:lvl w:ilvl="6" w:tplc="B7025678" w:tentative="1">
      <w:start w:val="1"/>
      <w:numFmt w:val="bullet"/>
      <w:lvlText w:val="•"/>
      <w:lvlJc w:val="left"/>
      <w:pPr>
        <w:tabs>
          <w:tab w:val="num" w:pos="5040"/>
        </w:tabs>
        <w:ind w:left="5040" w:hanging="360"/>
      </w:pPr>
      <w:rPr>
        <w:rFonts w:ascii="Arial" w:hAnsi="Arial" w:hint="default"/>
      </w:rPr>
    </w:lvl>
    <w:lvl w:ilvl="7" w:tplc="C43816D4" w:tentative="1">
      <w:start w:val="1"/>
      <w:numFmt w:val="bullet"/>
      <w:lvlText w:val="•"/>
      <w:lvlJc w:val="left"/>
      <w:pPr>
        <w:tabs>
          <w:tab w:val="num" w:pos="5760"/>
        </w:tabs>
        <w:ind w:left="5760" w:hanging="360"/>
      </w:pPr>
      <w:rPr>
        <w:rFonts w:ascii="Arial" w:hAnsi="Arial" w:hint="default"/>
      </w:rPr>
    </w:lvl>
    <w:lvl w:ilvl="8" w:tplc="415257BA" w:tentative="1">
      <w:start w:val="1"/>
      <w:numFmt w:val="bullet"/>
      <w:lvlText w:val="•"/>
      <w:lvlJc w:val="left"/>
      <w:pPr>
        <w:tabs>
          <w:tab w:val="num" w:pos="6480"/>
        </w:tabs>
        <w:ind w:left="6480" w:hanging="360"/>
      </w:pPr>
      <w:rPr>
        <w:rFonts w:ascii="Arial" w:hAnsi="Arial" w:hint="default"/>
      </w:rPr>
    </w:lvl>
  </w:abstractNum>
  <w:abstractNum w:abstractNumId="8">
    <w:nsid w:val="60E44904"/>
    <w:multiLevelType w:val="hybridMultilevel"/>
    <w:tmpl w:val="B3765262"/>
    <w:lvl w:ilvl="0" w:tplc="FA505A74">
      <w:start w:val="1"/>
      <w:numFmt w:val="bullet"/>
      <w:lvlText w:val="•"/>
      <w:lvlJc w:val="left"/>
      <w:pPr>
        <w:tabs>
          <w:tab w:val="num" w:pos="720"/>
        </w:tabs>
        <w:ind w:left="720" w:hanging="360"/>
      </w:pPr>
      <w:rPr>
        <w:rFonts w:ascii="Arial" w:hAnsi="Arial" w:hint="default"/>
      </w:rPr>
    </w:lvl>
    <w:lvl w:ilvl="1" w:tplc="AF087AF6" w:tentative="1">
      <w:start w:val="1"/>
      <w:numFmt w:val="bullet"/>
      <w:lvlText w:val="•"/>
      <w:lvlJc w:val="left"/>
      <w:pPr>
        <w:tabs>
          <w:tab w:val="num" w:pos="1440"/>
        </w:tabs>
        <w:ind w:left="1440" w:hanging="360"/>
      </w:pPr>
      <w:rPr>
        <w:rFonts w:ascii="Arial" w:hAnsi="Arial" w:hint="default"/>
      </w:rPr>
    </w:lvl>
    <w:lvl w:ilvl="2" w:tplc="C0DC4E88" w:tentative="1">
      <w:start w:val="1"/>
      <w:numFmt w:val="bullet"/>
      <w:lvlText w:val="•"/>
      <w:lvlJc w:val="left"/>
      <w:pPr>
        <w:tabs>
          <w:tab w:val="num" w:pos="2160"/>
        </w:tabs>
        <w:ind w:left="2160" w:hanging="360"/>
      </w:pPr>
      <w:rPr>
        <w:rFonts w:ascii="Arial" w:hAnsi="Arial" w:hint="default"/>
      </w:rPr>
    </w:lvl>
    <w:lvl w:ilvl="3" w:tplc="3A1EF0C0" w:tentative="1">
      <w:start w:val="1"/>
      <w:numFmt w:val="bullet"/>
      <w:lvlText w:val="•"/>
      <w:lvlJc w:val="left"/>
      <w:pPr>
        <w:tabs>
          <w:tab w:val="num" w:pos="2880"/>
        </w:tabs>
        <w:ind w:left="2880" w:hanging="360"/>
      </w:pPr>
      <w:rPr>
        <w:rFonts w:ascii="Arial" w:hAnsi="Arial" w:hint="default"/>
      </w:rPr>
    </w:lvl>
    <w:lvl w:ilvl="4" w:tplc="A3CC3E2A" w:tentative="1">
      <w:start w:val="1"/>
      <w:numFmt w:val="bullet"/>
      <w:lvlText w:val="•"/>
      <w:lvlJc w:val="left"/>
      <w:pPr>
        <w:tabs>
          <w:tab w:val="num" w:pos="3600"/>
        </w:tabs>
        <w:ind w:left="3600" w:hanging="360"/>
      </w:pPr>
      <w:rPr>
        <w:rFonts w:ascii="Arial" w:hAnsi="Arial" w:hint="default"/>
      </w:rPr>
    </w:lvl>
    <w:lvl w:ilvl="5" w:tplc="40321BB2" w:tentative="1">
      <w:start w:val="1"/>
      <w:numFmt w:val="bullet"/>
      <w:lvlText w:val="•"/>
      <w:lvlJc w:val="left"/>
      <w:pPr>
        <w:tabs>
          <w:tab w:val="num" w:pos="4320"/>
        </w:tabs>
        <w:ind w:left="4320" w:hanging="360"/>
      </w:pPr>
      <w:rPr>
        <w:rFonts w:ascii="Arial" w:hAnsi="Arial" w:hint="default"/>
      </w:rPr>
    </w:lvl>
    <w:lvl w:ilvl="6" w:tplc="FD50A766" w:tentative="1">
      <w:start w:val="1"/>
      <w:numFmt w:val="bullet"/>
      <w:lvlText w:val="•"/>
      <w:lvlJc w:val="left"/>
      <w:pPr>
        <w:tabs>
          <w:tab w:val="num" w:pos="5040"/>
        </w:tabs>
        <w:ind w:left="5040" w:hanging="360"/>
      </w:pPr>
      <w:rPr>
        <w:rFonts w:ascii="Arial" w:hAnsi="Arial" w:hint="default"/>
      </w:rPr>
    </w:lvl>
    <w:lvl w:ilvl="7" w:tplc="623CED96" w:tentative="1">
      <w:start w:val="1"/>
      <w:numFmt w:val="bullet"/>
      <w:lvlText w:val="•"/>
      <w:lvlJc w:val="left"/>
      <w:pPr>
        <w:tabs>
          <w:tab w:val="num" w:pos="5760"/>
        </w:tabs>
        <w:ind w:left="5760" w:hanging="360"/>
      </w:pPr>
      <w:rPr>
        <w:rFonts w:ascii="Arial" w:hAnsi="Arial" w:hint="default"/>
      </w:rPr>
    </w:lvl>
    <w:lvl w:ilvl="8" w:tplc="12E893D8" w:tentative="1">
      <w:start w:val="1"/>
      <w:numFmt w:val="bullet"/>
      <w:lvlText w:val="•"/>
      <w:lvlJc w:val="left"/>
      <w:pPr>
        <w:tabs>
          <w:tab w:val="num" w:pos="6480"/>
        </w:tabs>
        <w:ind w:left="6480" w:hanging="360"/>
      </w:pPr>
      <w:rPr>
        <w:rFonts w:ascii="Arial" w:hAnsi="Arial" w:hint="default"/>
      </w:rPr>
    </w:lvl>
  </w:abstractNum>
  <w:abstractNum w:abstractNumId="9">
    <w:nsid w:val="7D7E2542"/>
    <w:multiLevelType w:val="hybridMultilevel"/>
    <w:tmpl w:val="FA66CA8E"/>
    <w:lvl w:ilvl="0" w:tplc="4562537C">
      <w:start w:val="1"/>
      <w:numFmt w:val="bullet"/>
      <w:lvlText w:val="•"/>
      <w:lvlJc w:val="left"/>
      <w:pPr>
        <w:tabs>
          <w:tab w:val="num" w:pos="720"/>
        </w:tabs>
        <w:ind w:left="720" w:hanging="360"/>
      </w:pPr>
      <w:rPr>
        <w:rFonts w:ascii="Arial" w:hAnsi="Arial" w:hint="default"/>
      </w:rPr>
    </w:lvl>
    <w:lvl w:ilvl="1" w:tplc="51A0F6F2" w:tentative="1">
      <w:start w:val="1"/>
      <w:numFmt w:val="bullet"/>
      <w:lvlText w:val="•"/>
      <w:lvlJc w:val="left"/>
      <w:pPr>
        <w:tabs>
          <w:tab w:val="num" w:pos="1440"/>
        </w:tabs>
        <w:ind w:left="1440" w:hanging="360"/>
      </w:pPr>
      <w:rPr>
        <w:rFonts w:ascii="Arial" w:hAnsi="Arial" w:hint="default"/>
      </w:rPr>
    </w:lvl>
    <w:lvl w:ilvl="2" w:tplc="6E0C5ADA" w:tentative="1">
      <w:start w:val="1"/>
      <w:numFmt w:val="bullet"/>
      <w:lvlText w:val="•"/>
      <w:lvlJc w:val="left"/>
      <w:pPr>
        <w:tabs>
          <w:tab w:val="num" w:pos="2160"/>
        </w:tabs>
        <w:ind w:left="2160" w:hanging="360"/>
      </w:pPr>
      <w:rPr>
        <w:rFonts w:ascii="Arial" w:hAnsi="Arial" w:hint="default"/>
      </w:rPr>
    </w:lvl>
    <w:lvl w:ilvl="3" w:tplc="D73EE09C" w:tentative="1">
      <w:start w:val="1"/>
      <w:numFmt w:val="bullet"/>
      <w:lvlText w:val="•"/>
      <w:lvlJc w:val="left"/>
      <w:pPr>
        <w:tabs>
          <w:tab w:val="num" w:pos="2880"/>
        </w:tabs>
        <w:ind w:left="2880" w:hanging="360"/>
      </w:pPr>
      <w:rPr>
        <w:rFonts w:ascii="Arial" w:hAnsi="Arial" w:hint="default"/>
      </w:rPr>
    </w:lvl>
    <w:lvl w:ilvl="4" w:tplc="798C69AC" w:tentative="1">
      <w:start w:val="1"/>
      <w:numFmt w:val="bullet"/>
      <w:lvlText w:val="•"/>
      <w:lvlJc w:val="left"/>
      <w:pPr>
        <w:tabs>
          <w:tab w:val="num" w:pos="3600"/>
        </w:tabs>
        <w:ind w:left="3600" w:hanging="360"/>
      </w:pPr>
      <w:rPr>
        <w:rFonts w:ascii="Arial" w:hAnsi="Arial" w:hint="default"/>
      </w:rPr>
    </w:lvl>
    <w:lvl w:ilvl="5" w:tplc="66F64F8E" w:tentative="1">
      <w:start w:val="1"/>
      <w:numFmt w:val="bullet"/>
      <w:lvlText w:val="•"/>
      <w:lvlJc w:val="left"/>
      <w:pPr>
        <w:tabs>
          <w:tab w:val="num" w:pos="4320"/>
        </w:tabs>
        <w:ind w:left="4320" w:hanging="360"/>
      </w:pPr>
      <w:rPr>
        <w:rFonts w:ascii="Arial" w:hAnsi="Arial" w:hint="default"/>
      </w:rPr>
    </w:lvl>
    <w:lvl w:ilvl="6" w:tplc="860CDA5C" w:tentative="1">
      <w:start w:val="1"/>
      <w:numFmt w:val="bullet"/>
      <w:lvlText w:val="•"/>
      <w:lvlJc w:val="left"/>
      <w:pPr>
        <w:tabs>
          <w:tab w:val="num" w:pos="5040"/>
        </w:tabs>
        <w:ind w:left="5040" w:hanging="360"/>
      </w:pPr>
      <w:rPr>
        <w:rFonts w:ascii="Arial" w:hAnsi="Arial" w:hint="default"/>
      </w:rPr>
    </w:lvl>
    <w:lvl w:ilvl="7" w:tplc="A9FE292E" w:tentative="1">
      <w:start w:val="1"/>
      <w:numFmt w:val="bullet"/>
      <w:lvlText w:val="•"/>
      <w:lvlJc w:val="left"/>
      <w:pPr>
        <w:tabs>
          <w:tab w:val="num" w:pos="5760"/>
        </w:tabs>
        <w:ind w:left="5760" w:hanging="360"/>
      </w:pPr>
      <w:rPr>
        <w:rFonts w:ascii="Arial" w:hAnsi="Arial" w:hint="default"/>
      </w:rPr>
    </w:lvl>
    <w:lvl w:ilvl="8" w:tplc="3DF4170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0"/>
  </w:num>
  <w:num w:numId="5">
    <w:abstractNumId w:val="6"/>
  </w:num>
  <w:num w:numId="6">
    <w:abstractNumId w:val="8"/>
  </w:num>
  <w:num w:numId="7">
    <w:abstractNumId w:val="2"/>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ED"/>
    <w:rsid w:val="00056818"/>
    <w:rsid w:val="00062DD4"/>
    <w:rsid w:val="00096E9D"/>
    <w:rsid w:val="00097761"/>
    <w:rsid w:val="000C55AA"/>
    <w:rsid w:val="000C5EBA"/>
    <w:rsid w:val="000D328A"/>
    <w:rsid w:val="000E2310"/>
    <w:rsid w:val="00101459"/>
    <w:rsid w:val="00126291"/>
    <w:rsid w:val="001333ED"/>
    <w:rsid w:val="00146526"/>
    <w:rsid w:val="00181CAA"/>
    <w:rsid w:val="001834FB"/>
    <w:rsid w:val="001A2E20"/>
    <w:rsid w:val="001B771A"/>
    <w:rsid w:val="001C74D9"/>
    <w:rsid w:val="001D03AC"/>
    <w:rsid w:val="002335A9"/>
    <w:rsid w:val="00264853"/>
    <w:rsid w:val="002769E8"/>
    <w:rsid w:val="00280817"/>
    <w:rsid w:val="00283769"/>
    <w:rsid w:val="002877A3"/>
    <w:rsid w:val="002A47F2"/>
    <w:rsid w:val="002B1725"/>
    <w:rsid w:val="002E3245"/>
    <w:rsid w:val="002F71DE"/>
    <w:rsid w:val="00303DA0"/>
    <w:rsid w:val="003122B7"/>
    <w:rsid w:val="00331367"/>
    <w:rsid w:val="0033324B"/>
    <w:rsid w:val="003610C9"/>
    <w:rsid w:val="003652A0"/>
    <w:rsid w:val="00382F38"/>
    <w:rsid w:val="00385A26"/>
    <w:rsid w:val="003B4870"/>
    <w:rsid w:val="003C7E3C"/>
    <w:rsid w:val="003D6939"/>
    <w:rsid w:val="003D7D2F"/>
    <w:rsid w:val="003F5D85"/>
    <w:rsid w:val="0040227A"/>
    <w:rsid w:val="00411773"/>
    <w:rsid w:val="0041442A"/>
    <w:rsid w:val="00434E09"/>
    <w:rsid w:val="00437B28"/>
    <w:rsid w:val="0045042D"/>
    <w:rsid w:val="00460522"/>
    <w:rsid w:val="00493091"/>
    <w:rsid w:val="00496660"/>
    <w:rsid w:val="004B41AD"/>
    <w:rsid w:val="004E3C35"/>
    <w:rsid w:val="005155C8"/>
    <w:rsid w:val="005160AC"/>
    <w:rsid w:val="00532877"/>
    <w:rsid w:val="00542369"/>
    <w:rsid w:val="00551832"/>
    <w:rsid w:val="00553B37"/>
    <w:rsid w:val="00570784"/>
    <w:rsid w:val="00573464"/>
    <w:rsid w:val="00575880"/>
    <w:rsid w:val="005908E1"/>
    <w:rsid w:val="005930E8"/>
    <w:rsid w:val="005D24CA"/>
    <w:rsid w:val="005D4C25"/>
    <w:rsid w:val="005E78AD"/>
    <w:rsid w:val="005F14A7"/>
    <w:rsid w:val="00646006"/>
    <w:rsid w:val="00655389"/>
    <w:rsid w:val="0065609F"/>
    <w:rsid w:val="00660999"/>
    <w:rsid w:val="006768EF"/>
    <w:rsid w:val="00681D30"/>
    <w:rsid w:val="006916BC"/>
    <w:rsid w:val="006B3736"/>
    <w:rsid w:val="006C5BD6"/>
    <w:rsid w:val="006D4154"/>
    <w:rsid w:val="006D45A3"/>
    <w:rsid w:val="00700E31"/>
    <w:rsid w:val="00707372"/>
    <w:rsid w:val="0072551B"/>
    <w:rsid w:val="00754E98"/>
    <w:rsid w:val="00791193"/>
    <w:rsid w:val="007942AA"/>
    <w:rsid w:val="007B2C47"/>
    <w:rsid w:val="007B48FE"/>
    <w:rsid w:val="00815038"/>
    <w:rsid w:val="00817E97"/>
    <w:rsid w:val="00827EE9"/>
    <w:rsid w:val="008678D5"/>
    <w:rsid w:val="008A11A4"/>
    <w:rsid w:val="008C196F"/>
    <w:rsid w:val="008E67B9"/>
    <w:rsid w:val="008F0749"/>
    <w:rsid w:val="008F7E29"/>
    <w:rsid w:val="00900E43"/>
    <w:rsid w:val="00903D2D"/>
    <w:rsid w:val="00905E20"/>
    <w:rsid w:val="00930430"/>
    <w:rsid w:val="00965701"/>
    <w:rsid w:val="00993C21"/>
    <w:rsid w:val="009C6547"/>
    <w:rsid w:val="009F2D25"/>
    <w:rsid w:val="00A124D4"/>
    <w:rsid w:val="00AB1570"/>
    <w:rsid w:val="00AE0131"/>
    <w:rsid w:val="00AE6EE4"/>
    <w:rsid w:val="00AF0C94"/>
    <w:rsid w:val="00B14027"/>
    <w:rsid w:val="00B34B26"/>
    <w:rsid w:val="00B4218D"/>
    <w:rsid w:val="00B62A6A"/>
    <w:rsid w:val="00B97E67"/>
    <w:rsid w:val="00BA7130"/>
    <w:rsid w:val="00BC3C85"/>
    <w:rsid w:val="00BD619E"/>
    <w:rsid w:val="00BD6741"/>
    <w:rsid w:val="00BF228B"/>
    <w:rsid w:val="00BF6311"/>
    <w:rsid w:val="00C008D6"/>
    <w:rsid w:val="00C115D2"/>
    <w:rsid w:val="00C17232"/>
    <w:rsid w:val="00C43A4C"/>
    <w:rsid w:val="00C5147A"/>
    <w:rsid w:val="00CF7C9C"/>
    <w:rsid w:val="00D06563"/>
    <w:rsid w:val="00D11D76"/>
    <w:rsid w:val="00D16F74"/>
    <w:rsid w:val="00D40FEB"/>
    <w:rsid w:val="00D53661"/>
    <w:rsid w:val="00D66105"/>
    <w:rsid w:val="00D66801"/>
    <w:rsid w:val="00D81B05"/>
    <w:rsid w:val="00DF43FE"/>
    <w:rsid w:val="00E135AA"/>
    <w:rsid w:val="00E33F4C"/>
    <w:rsid w:val="00E43D0D"/>
    <w:rsid w:val="00E45BCE"/>
    <w:rsid w:val="00E51492"/>
    <w:rsid w:val="00E6515B"/>
    <w:rsid w:val="00EA63D8"/>
    <w:rsid w:val="00EC3631"/>
    <w:rsid w:val="00ED6520"/>
    <w:rsid w:val="00ED786F"/>
    <w:rsid w:val="00EE5AA5"/>
    <w:rsid w:val="00F15263"/>
    <w:rsid w:val="00F22F2F"/>
    <w:rsid w:val="00F66F8F"/>
    <w:rsid w:val="00FA4A34"/>
    <w:rsid w:val="00FC5211"/>
    <w:rsid w:val="00FC7322"/>
    <w:rsid w:val="00FE1F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AF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42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33ED"/>
    <w:rPr>
      <w:color w:val="0000FF"/>
      <w:u w:val="single"/>
    </w:rPr>
  </w:style>
  <w:style w:type="paragraph" w:styleId="ListParagraph">
    <w:name w:val="List Paragraph"/>
    <w:basedOn w:val="Normal"/>
    <w:uiPriority w:val="34"/>
    <w:qFormat/>
    <w:rsid w:val="001333ED"/>
    <w:pPr>
      <w:ind w:left="720"/>
    </w:pPr>
  </w:style>
  <w:style w:type="paragraph" w:customStyle="1" w:styleId="p1">
    <w:name w:val="p1"/>
    <w:basedOn w:val="Normal"/>
    <w:rsid w:val="00FA4A34"/>
    <w:pPr>
      <w:shd w:val="clear" w:color="auto" w:fill="FFFFFF"/>
    </w:pPr>
    <w:rPr>
      <w:rFonts w:ascii="Helvetica Neue" w:eastAsiaTheme="minorEastAsia" w:hAnsi="Helvetica Neue"/>
      <w:color w:val="444444"/>
      <w:sz w:val="20"/>
      <w:szCs w:val="20"/>
      <w:lang w:eastAsia="zh-CN"/>
    </w:rPr>
  </w:style>
  <w:style w:type="character" w:customStyle="1" w:styleId="s1">
    <w:name w:val="s1"/>
    <w:basedOn w:val="DefaultParagraphFont"/>
    <w:rsid w:val="00FA4A34"/>
  </w:style>
  <w:style w:type="paragraph" w:styleId="PlainText">
    <w:name w:val="Plain Text"/>
    <w:basedOn w:val="Normal"/>
    <w:link w:val="PlainTextChar"/>
    <w:uiPriority w:val="99"/>
    <w:rsid w:val="00BC3C85"/>
    <w:rPr>
      <w:rFonts w:ascii="Courier New" w:hAnsi="Courier New" w:cs="Courier New"/>
      <w:sz w:val="20"/>
      <w:szCs w:val="20"/>
    </w:rPr>
  </w:style>
  <w:style w:type="character" w:customStyle="1" w:styleId="PlainTextChar">
    <w:name w:val="Plain Text Char"/>
    <w:basedOn w:val="DefaultParagraphFont"/>
    <w:link w:val="PlainText"/>
    <w:uiPriority w:val="99"/>
    <w:rsid w:val="00BC3C85"/>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2335A9"/>
  </w:style>
  <w:style w:type="paragraph" w:styleId="NormalWeb">
    <w:name w:val="Normal (Web)"/>
    <w:basedOn w:val="Normal"/>
    <w:uiPriority w:val="99"/>
    <w:semiHidden/>
    <w:unhideWhenUsed/>
    <w:rsid w:val="003122B7"/>
    <w:pPr>
      <w:spacing w:before="100" w:beforeAutospacing="1" w:after="100" w:afterAutospacing="1"/>
    </w:pPr>
    <w:rPr>
      <w:rFonts w:eastAsiaTheme="minorEastAsia"/>
      <w:lang w:eastAsia="zh-CN"/>
    </w:rPr>
  </w:style>
  <w:style w:type="paragraph" w:styleId="Header">
    <w:name w:val="header"/>
    <w:basedOn w:val="Normal"/>
    <w:link w:val="HeaderChar"/>
    <w:uiPriority w:val="99"/>
    <w:unhideWhenUsed/>
    <w:rsid w:val="00FC5211"/>
    <w:pPr>
      <w:tabs>
        <w:tab w:val="center" w:pos="4680"/>
        <w:tab w:val="right" w:pos="9360"/>
      </w:tabs>
    </w:pPr>
  </w:style>
  <w:style w:type="character" w:customStyle="1" w:styleId="HeaderChar">
    <w:name w:val="Header Char"/>
    <w:basedOn w:val="DefaultParagraphFont"/>
    <w:link w:val="Header"/>
    <w:uiPriority w:val="99"/>
    <w:rsid w:val="00FC5211"/>
    <w:rPr>
      <w:rFonts w:ascii="Times New Roman" w:eastAsia="Times New Roman" w:hAnsi="Times New Roman" w:cs="Times New Roman"/>
      <w:lang w:eastAsia="en-US"/>
    </w:rPr>
  </w:style>
  <w:style w:type="paragraph" w:styleId="Footer">
    <w:name w:val="footer"/>
    <w:basedOn w:val="Normal"/>
    <w:link w:val="FooterChar"/>
    <w:uiPriority w:val="99"/>
    <w:unhideWhenUsed/>
    <w:rsid w:val="00FC5211"/>
    <w:pPr>
      <w:tabs>
        <w:tab w:val="center" w:pos="4680"/>
        <w:tab w:val="right" w:pos="9360"/>
      </w:tabs>
    </w:pPr>
  </w:style>
  <w:style w:type="character" w:customStyle="1" w:styleId="FooterChar">
    <w:name w:val="Footer Char"/>
    <w:basedOn w:val="DefaultParagraphFont"/>
    <w:link w:val="Footer"/>
    <w:uiPriority w:val="99"/>
    <w:rsid w:val="00FC5211"/>
    <w:rPr>
      <w:rFonts w:ascii="Times New Roman" w:eastAsia="Times New Roman" w:hAnsi="Times New Roman" w:cs="Times New Roman"/>
      <w:lang w:eastAsia="en-US"/>
    </w:rPr>
  </w:style>
  <w:style w:type="character" w:styleId="PageNumber">
    <w:name w:val="page number"/>
    <w:basedOn w:val="DefaultParagraphFont"/>
    <w:uiPriority w:val="99"/>
    <w:semiHidden/>
    <w:unhideWhenUsed/>
    <w:rsid w:val="00FC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36">
      <w:bodyDiv w:val="1"/>
      <w:marLeft w:val="0"/>
      <w:marRight w:val="0"/>
      <w:marTop w:val="0"/>
      <w:marBottom w:val="0"/>
      <w:divBdr>
        <w:top w:val="none" w:sz="0" w:space="0" w:color="auto"/>
        <w:left w:val="none" w:sz="0" w:space="0" w:color="auto"/>
        <w:bottom w:val="none" w:sz="0" w:space="0" w:color="auto"/>
        <w:right w:val="none" w:sz="0" w:space="0" w:color="auto"/>
      </w:divBdr>
    </w:div>
    <w:div w:id="41174567">
      <w:bodyDiv w:val="1"/>
      <w:marLeft w:val="0"/>
      <w:marRight w:val="0"/>
      <w:marTop w:val="0"/>
      <w:marBottom w:val="0"/>
      <w:divBdr>
        <w:top w:val="none" w:sz="0" w:space="0" w:color="auto"/>
        <w:left w:val="none" w:sz="0" w:space="0" w:color="auto"/>
        <w:bottom w:val="none" w:sz="0" w:space="0" w:color="auto"/>
        <w:right w:val="none" w:sz="0" w:space="0" w:color="auto"/>
      </w:divBdr>
    </w:div>
    <w:div w:id="158543093">
      <w:bodyDiv w:val="1"/>
      <w:marLeft w:val="0"/>
      <w:marRight w:val="0"/>
      <w:marTop w:val="0"/>
      <w:marBottom w:val="0"/>
      <w:divBdr>
        <w:top w:val="none" w:sz="0" w:space="0" w:color="auto"/>
        <w:left w:val="none" w:sz="0" w:space="0" w:color="auto"/>
        <w:bottom w:val="none" w:sz="0" w:space="0" w:color="auto"/>
        <w:right w:val="none" w:sz="0" w:space="0" w:color="auto"/>
      </w:divBdr>
    </w:div>
    <w:div w:id="298413746">
      <w:bodyDiv w:val="1"/>
      <w:marLeft w:val="0"/>
      <w:marRight w:val="0"/>
      <w:marTop w:val="0"/>
      <w:marBottom w:val="0"/>
      <w:divBdr>
        <w:top w:val="none" w:sz="0" w:space="0" w:color="auto"/>
        <w:left w:val="none" w:sz="0" w:space="0" w:color="auto"/>
        <w:bottom w:val="none" w:sz="0" w:space="0" w:color="auto"/>
        <w:right w:val="none" w:sz="0" w:space="0" w:color="auto"/>
      </w:divBdr>
    </w:div>
    <w:div w:id="301154365">
      <w:bodyDiv w:val="1"/>
      <w:marLeft w:val="0"/>
      <w:marRight w:val="0"/>
      <w:marTop w:val="0"/>
      <w:marBottom w:val="0"/>
      <w:divBdr>
        <w:top w:val="none" w:sz="0" w:space="0" w:color="auto"/>
        <w:left w:val="none" w:sz="0" w:space="0" w:color="auto"/>
        <w:bottom w:val="none" w:sz="0" w:space="0" w:color="auto"/>
        <w:right w:val="none" w:sz="0" w:space="0" w:color="auto"/>
      </w:divBdr>
    </w:div>
    <w:div w:id="363335017">
      <w:bodyDiv w:val="1"/>
      <w:marLeft w:val="0"/>
      <w:marRight w:val="0"/>
      <w:marTop w:val="0"/>
      <w:marBottom w:val="0"/>
      <w:divBdr>
        <w:top w:val="none" w:sz="0" w:space="0" w:color="auto"/>
        <w:left w:val="none" w:sz="0" w:space="0" w:color="auto"/>
        <w:bottom w:val="none" w:sz="0" w:space="0" w:color="auto"/>
        <w:right w:val="none" w:sz="0" w:space="0" w:color="auto"/>
      </w:divBdr>
    </w:div>
    <w:div w:id="364018089">
      <w:bodyDiv w:val="1"/>
      <w:marLeft w:val="0"/>
      <w:marRight w:val="0"/>
      <w:marTop w:val="0"/>
      <w:marBottom w:val="0"/>
      <w:divBdr>
        <w:top w:val="none" w:sz="0" w:space="0" w:color="auto"/>
        <w:left w:val="none" w:sz="0" w:space="0" w:color="auto"/>
        <w:bottom w:val="none" w:sz="0" w:space="0" w:color="auto"/>
        <w:right w:val="none" w:sz="0" w:space="0" w:color="auto"/>
      </w:divBdr>
    </w:div>
    <w:div w:id="364526482">
      <w:bodyDiv w:val="1"/>
      <w:marLeft w:val="0"/>
      <w:marRight w:val="0"/>
      <w:marTop w:val="0"/>
      <w:marBottom w:val="0"/>
      <w:divBdr>
        <w:top w:val="none" w:sz="0" w:space="0" w:color="auto"/>
        <w:left w:val="none" w:sz="0" w:space="0" w:color="auto"/>
        <w:bottom w:val="none" w:sz="0" w:space="0" w:color="auto"/>
        <w:right w:val="none" w:sz="0" w:space="0" w:color="auto"/>
      </w:divBdr>
    </w:div>
    <w:div w:id="416749117">
      <w:bodyDiv w:val="1"/>
      <w:marLeft w:val="0"/>
      <w:marRight w:val="0"/>
      <w:marTop w:val="0"/>
      <w:marBottom w:val="0"/>
      <w:divBdr>
        <w:top w:val="none" w:sz="0" w:space="0" w:color="auto"/>
        <w:left w:val="none" w:sz="0" w:space="0" w:color="auto"/>
        <w:bottom w:val="none" w:sz="0" w:space="0" w:color="auto"/>
        <w:right w:val="none" w:sz="0" w:space="0" w:color="auto"/>
      </w:divBdr>
    </w:div>
    <w:div w:id="419762264">
      <w:bodyDiv w:val="1"/>
      <w:marLeft w:val="0"/>
      <w:marRight w:val="0"/>
      <w:marTop w:val="0"/>
      <w:marBottom w:val="0"/>
      <w:divBdr>
        <w:top w:val="none" w:sz="0" w:space="0" w:color="auto"/>
        <w:left w:val="none" w:sz="0" w:space="0" w:color="auto"/>
        <w:bottom w:val="none" w:sz="0" w:space="0" w:color="auto"/>
        <w:right w:val="none" w:sz="0" w:space="0" w:color="auto"/>
      </w:divBdr>
    </w:div>
    <w:div w:id="451751003">
      <w:bodyDiv w:val="1"/>
      <w:marLeft w:val="0"/>
      <w:marRight w:val="0"/>
      <w:marTop w:val="0"/>
      <w:marBottom w:val="0"/>
      <w:divBdr>
        <w:top w:val="none" w:sz="0" w:space="0" w:color="auto"/>
        <w:left w:val="none" w:sz="0" w:space="0" w:color="auto"/>
        <w:bottom w:val="none" w:sz="0" w:space="0" w:color="auto"/>
        <w:right w:val="none" w:sz="0" w:space="0" w:color="auto"/>
      </w:divBdr>
    </w:div>
    <w:div w:id="545292265">
      <w:bodyDiv w:val="1"/>
      <w:marLeft w:val="0"/>
      <w:marRight w:val="0"/>
      <w:marTop w:val="0"/>
      <w:marBottom w:val="0"/>
      <w:divBdr>
        <w:top w:val="none" w:sz="0" w:space="0" w:color="auto"/>
        <w:left w:val="none" w:sz="0" w:space="0" w:color="auto"/>
        <w:bottom w:val="none" w:sz="0" w:space="0" w:color="auto"/>
        <w:right w:val="none" w:sz="0" w:space="0" w:color="auto"/>
      </w:divBdr>
    </w:div>
    <w:div w:id="568154423">
      <w:bodyDiv w:val="1"/>
      <w:marLeft w:val="0"/>
      <w:marRight w:val="0"/>
      <w:marTop w:val="0"/>
      <w:marBottom w:val="0"/>
      <w:divBdr>
        <w:top w:val="none" w:sz="0" w:space="0" w:color="auto"/>
        <w:left w:val="none" w:sz="0" w:space="0" w:color="auto"/>
        <w:bottom w:val="none" w:sz="0" w:space="0" w:color="auto"/>
        <w:right w:val="none" w:sz="0" w:space="0" w:color="auto"/>
      </w:divBdr>
    </w:div>
    <w:div w:id="576599436">
      <w:bodyDiv w:val="1"/>
      <w:marLeft w:val="0"/>
      <w:marRight w:val="0"/>
      <w:marTop w:val="0"/>
      <w:marBottom w:val="0"/>
      <w:divBdr>
        <w:top w:val="none" w:sz="0" w:space="0" w:color="auto"/>
        <w:left w:val="none" w:sz="0" w:space="0" w:color="auto"/>
        <w:bottom w:val="none" w:sz="0" w:space="0" w:color="auto"/>
        <w:right w:val="none" w:sz="0" w:space="0" w:color="auto"/>
      </w:divBdr>
    </w:div>
    <w:div w:id="583295081">
      <w:bodyDiv w:val="1"/>
      <w:marLeft w:val="0"/>
      <w:marRight w:val="0"/>
      <w:marTop w:val="0"/>
      <w:marBottom w:val="0"/>
      <w:divBdr>
        <w:top w:val="none" w:sz="0" w:space="0" w:color="auto"/>
        <w:left w:val="none" w:sz="0" w:space="0" w:color="auto"/>
        <w:bottom w:val="none" w:sz="0" w:space="0" w:color="auto"/>
        <w:right w:val="none" w:sz="0" w:space="0" w:color="auto"/>
      </w:divBdr>
    </w:div>
    <w:div w:id="612445176">
      <w:bodyDiv w:val="1"/>
      <w:marLeft w:val="0"/>
      <w:marRight w:val="0"/>
      <w:marTop w:val="0"/>
      <w:marBottom w:val="0"/>
      <w:divBdr>
        <w:top w:val="none" w:sz="0" w:space="0" w:color="auto"/>
        <w:left w:val="none" w:sz="0" w:space="0" w:color="auto"/>
        <w:bottom w:val="none" w:sz="0" w:space="0" w:color="auto"/>
        <w:right w:val="none" w:sz="0" w:space="0" w:color="auto"/>
      </w:divBdr>
    </w:div>
    <w:div w:id="665982357">
      <w:bodyDiv w:val="1"/>
      <w:marLeft w:val="0"/>
      <w:marRight w:val="0"/>
      <w:marTop w:val="0"/>
      <w:marBottom w:val="0"/>
      <w:divBdr>
        <w:top w:val="none" w:sz="0" w:space="0" w:color="auto"/>
        <w:left w:val="none" w:sz="0" w:space="0" w:color="auto"/>
        <w:bottom w:val="none" w:sz="0" w:space="0" w:color="auto"/>
        <w:right w:val="none" w:sz="0" w:space="0" w:color="auto"/>
      </w:divBdr>
      <w:divsChild>
        <w:div w:id="1505167051">
          <w:marLeft w:val="547"/>
          <w:marRight w:val="0"/>
          <w:marTop w:val="154"/>
          <w:marBottom w:val="0"/>
          <w:divBdr>
            <w:top w:val="none" w:sz="0" w:space="0" w:color="auto"/>
            <w:left w:val="none" w:sz="0" w:space="0" w:color="auto"/>
            <w:bottom w:val="none" w:sz="0" w:space="0" w:color="auto"/>
            <w:right w:val="none" w:sz="0" w:space="0" w:color="auto"/>
          </w:divBdr>
        </w:div>
      </w:divsChild>
    </w:div>
    <w:div w:id="697239888">
      <w:bodyDiv w:val="1"/>
      <w:marLeft w:val="0"/>
      <w:marRight w:val="0"/>
      <w:marTop w:val="0"/>
      <w:marBottom w:val="0"/>
      <w:divBdr>
        <w:top w:val="none" w:sz="0" w:space="0" w:color="auto"/>
        <w:left w:val="none" w:sz="0" w:space="0" w:color="auto"/>
        <w:bottom w:val="none" w:sz="0" w:space="0" w:color="auto"/>
        <w:right w:val="none" w:sz="0" w:space="0" w:color="auto"/>
      </w:divBdr>
    </w:div>
    <w:div w:id="697973686">
      <w:bodyDiv w:val="1"/>
      <w:marLeft w:val="0"/>
      <w:marRight w:val="0"/>
      <w:marTop w:val="0"/>
      <w:marBottom w:val="0"/>
      <w:divBdr>
        <w:top w:val="none" w:sz="0" w:space="0" w:color="auto"/>
        <w:left w:val="none" w:sz="0" w:space="0" w:color="auto"/>
        <w:bottom w:val="none" w:sz="0" w:space="0" w:color="auto"/>
        <w:right w:val="none" w:sz="0" w:space="0" w:color="auto"/>
      </w:divBdr>
    </w:div>
    <w:div w:id="739253225">
      <w:bodyDiv w:val="1"/>
      <w:marLeft w:val="0"/>
      <w:marRight w:val="0"/>
      <w:marTop w:val="0"/>
      <w:marBottom w:val="0"/>
      <w:divBdr>
        <w:top w:val="none" w:sz="0" w:space="0" w:color="auto"/>
        <w:left w:val="none" w:sz="0" w:space="0" w:color="auto"/>
        <w:bottom w:val="none" w:sz="0" w:space="0" w:color="auto"/>
        <w:right w:val="none" w:sz="0" w:space="0" w:color="auto"/>
      </w:divBdr>
    </w:div>
    <w:div w:id="760106080">
      <w:bodyDiv w:val="1"/>
      <w:marLeft w:val="0"/>
      <w:marRight w:val="0"/>
      <w:marTop w:val="0"/>
      <w:marBottom w:val="0"/>
      <w:divBdr>
        <w:top w:val="none" w:sz="0" w:space="0" w:color="auto"/>
        <w:left w:val="none" w:sz="0" w:space="0" w:color="auto"/>
        <w:bottom w:val="none" w:sz="0" w:space="0" w:color="auto"/>
        <w:right w:val="none" w:sz="0" w:space="0" w:color="auto"/>
      </w:divBdr>
    </w:div>
    <w:div w:id="809833541">
      <w:bodyDiv w:val="1"/>
      <w:marLeft w:val="0"/>
      <w:marRight w:val="0"/>
      <w:marTop w:val="0"/>
      <w:marBottom w:val="0"/>
      <w:divBdr>
        <w:top w:val="none" w:sz="0" w:space="0" w:color="auto"/>
        <w:left w:val="none" w:sz="0" w:space="0" w:color="auto"/>
        <w:bottom w:val="none" w:sz="0" w:space="0" w:color="auto"/>
        <w:right w:val="none" w:sz="0" w:space="0" w:color="auto"/>
      </w:divBdr>
    </w:div>
    <w:div w:id="822503009">
      <w:bodyDiv w:val="1"/>
      <w:marLeft w:val="0"/>
      <w:marRight w:val="0"/>
      <w:marTop w:val="0"/>
      <w:marBottom w:val="0"/>
      <w:divBdr>
        <w:top w:val="none" w:sz="0" w:space="0" w:color="auto"/>
        <w:left w:val="none" w:sz="0" w:space="0" w:color="auto"/>
        <w:bottom w:val="none" w:sz="0" w:space="0" w:color="auto"/>
        <w:right w:val="none" w:sz="0" w:space="0" w:color="auto"/>
      </w:divBdr>
    </w:div>
    <w:div w:id="902645487">
      <w:bodyDiv w:val="1"/>
      <w:marLeft w:val="0"/>
      <w:marRight w:val="0"/>
      <w:marTop w:val="0"/>
      <w:marBottom w:val="0"/>
      <w:divBdr>
        <w:top w:val="none" w:sz="0" w:space="0" w:color="auto"/>
        <w:left w:val="none" w:sz="0" w:space="0" w:color="auto"/>
        <w:bottom w:val="none" w:sz="0" w:space="0" w:color="auto"/>
        <w:right w:val="none" w:sz="0" w:space="0" w:color="auto"/>
      </w:divBdr>
    </w:div>
    <w:div w:id="912466762">
      <w:bodyDiv w:val="1"/>
      <w:marLeft w:val="0"/>
      <w:marRight w:val="0"/>
      <w:marTop w:val="0"/>
      <w:marBottom w:val="0"/>
      <w:divBdr>
        <w:top w:val="none" w:sz="0" w:space="0" w:color="auto"/>
        <w:left w:val="none" w:sz="0" w:space="0" w:color="auto"/>
        <w:bottom w:val="none" w:sz="0" w:space="0" w:color="auto"/>
        <w:right w:val="none" w:sz="0" w:space="0" w:color="auto"/>
      </w:divBdr>
    </w:div>
    <w:div w:id="919564228">
      <w:bodyDiv w:val="1"/>
      <w:marLeft w:val="0"/>
      <w:marRight w:val="0"/>
      <w:marTop w:val="0"/>
      <w:marBottom w:val="0"/>
      <w:divBdr>
        <w:top w:val="none" w:sz="0" w:space="0" w:color="auto"/>
        <w:left w:val="none" w:sz="0" w:space="0" w:color="auto"/>
        <w:bottom w:val="none" w:sz="0" w:space="0" w:color="auto"/>
        <w:right w:val="none" w:sz="0" w:space="0" w:color="auto"/>
      </w:divBdr>
    </w:div>
    <w:div w:id="925453325">
      <w:bodyDiv w:val="1"/>
      <w:marLeft w:val="0"/>
      <w:marRight w:val="0"/>
      <w:marTop w:val="0"/>
      <w:marBottom w:val="0"/>
      <w:divBdr>
        <w:top w:val="none" w:sz="0" w:space="0" w:color="auto"/>
        <w:left w:val="none" w:sz="0" w:space="0" w:color="auto"/>
        <w:bottom w:val="none" w:sz="0" w:space="0" w:color="auto"/>
        <w:right w:val="none" w:sz="0" w:space="0" w:color="auto"/>
      </w:divBdr>
      <w:divsChild>
        <w:div w:id="24915832">
          <w:marLeft w:val="547"/>
          <w:marRight w:val="0"/>
          <w:marTop w:val="134"/>
          <w:marBottom w:val="0"/>
          <w:divBdr>
            <w:top w:val="none" w:sz="0" w:space="0" w:color="auto"/>
            <w:left w:val="none" w:sz="0" w:space="0" w:color="auto"/>
            <w:bottom w:val="none" w:sz="0" w:space="0" w:color="auto"/>
            <w:right w:val="none" w:sz="0" w:space="0" w:color="auto"/>
          </w:divBdr>
        </w:div>
        <w:div w:id="857086616">
          <w:marLeft w:val="547"/>
          <w:marRight w:val="0"/>
          <w:marTop w:val="134"/>
          <w:marBottom w:val="0"/>
          <w:divBdr>
            <w:top w:val="none" w:sz="0" w:space="0" w:color="auto"/>
            <w:left w:val="none" w:sz="0" w:space="0" w:color="auto"/>
            <w:bottom w:val="none" w:sz="0" w:space="0" w:color="auto"/>
            <w:right w:val="none" w:sz="0" w:space="0" w:color="auto"/>
          </w:divBdr>
        </w:div>
      </w:divsChild>
    </w:div>
    <w:div w:id="948849960">
      <w:bodyDiv w:val="1"/>
      <w:marLeft w:val="0"/>
      <w:marRight w:val="0"/>
      <w:marTop w:val="0"/>
      <w:marBottom w:val="0"/>
      <w:divBdr>
        <w:top w:val="none" w:sz="0" w:space="0" w:color="auto"/>
        <w:left w:val="none" w:sz="0" w:space="0" w:color="auto"/>
        <w:bottom w:val="none" w:sz="0" w:space="0" w:color="auto"/>
        <w:right w:val="none" w:sz="0" w:space="0" w:color="auto"/>
      </w:divBdr>
    </w:div>
    <w:div w:id="1032657691">
      <w:bodyDiv w:val="1"/>
      <w:marLeft w:val="0"/>
      <w:marRight w:val="0"/>
      <w:marTop w:val="0"/>
      <w:marBottom w:val="0"/>
      <w:divBdr>
        <w:top w:val="none" w:sz="0" w:space="0" w:color="auto"/>
        <w:left w:val="none" w:sz="0" w:space="0" w:color="auto"/>
        <w:bottom w:val="none" w:sz="0" w:space="0" w:color="auto"/>
        <w:right w:val="none" w:sz="0" w:space="0" w:color="auto"/>
      </w:divBdr>
    </w:div>
    <w:div w:id="1096049567">
      <w:bodyDiv w:val="1"/>
      <w:marLeft w:val="0"/>
      <w:marRight w:val="0"/>
      <w:marTop w:val="0"/>
      <w:marBottom w:val="0"/>
      <w:divBdr>
        <w:top w:val="none" w:sz="0" w:space="0" w:color="auto"/>
        <w:left w:val="none" w:sz="0" w:space="0" w:color="auto"/>
        <w:bottom w:val="none" w:sz="0" w:space="0" w:color="auto"/>
        <w:right w:val="none" w:sz="0" w:space="0" w:color="auto"/>
      </w:divBdr>
    </w:div>
    <w:div w:id="1150174634">
      <w:bodyDiv w:val="1"/>
      <w:marLeft w:val="0"/>
      <w:marRight w:val="0"/>
      <w:marTop w:val="0"/>
      <w:marBottom w:val="0"/>
      <w:divBdr>
        <w:top w:val="none" w:sz="0" w:space="0" w:color="auto"/>
        <w:left w:val="none" w:sz="0" w:space="0" w:color="auto"/>
        <w:bottom w:val="none" w:sz="0" w:space="0" w:color="auto"/>
        <w:right w:val="none" w:sz="0" w:space="0" w:color="auto"/>
      </w:divBdr>
      <w:divsChild>
        <w:div w:id="855731776">
          <w:marLeft w:val="547"/>
          <w:marRight w:val="0"/>
          <w:marTop w:val="144"/>
          <w:marBottom w:val="0"/>
          <w:divBdr>
            <w:top w:val="none" w:sz="0" w:space="0" w:color="auto"/>
            <w:left w:val="none" w:sz="0" w:space="0" w:color="auto"/>
            <w:bottom w:val="none" w:sz="0" w:space="0" w:color="auto"/>
            <w:right w:val="none" w:sz="0" w:space="0" w:color="auto"/>
          </w:divBdr>
        </w:div>
      </w:divsChild>
    </w:div>
    <w:div w:id="1393311756">
      <w:bodyDiv w:val="1"/>
      <w:marLeft w:val="0"/>
      <w:marRight w:val="0"/>
      <w:marTop w:val="0"/>
      <w:marBottom w:val="0"/>
      <w:divBdr>
        <w:top w:val="none" w:sz="0" w:space="0" w:color="auto"/>
        <w:left w:val="none" w:sz="0" w:space="0" w:color="auto"/>
        <w:bottom w:val="none" w:sz="0" w:space="0" w:color="auto"/>
        <w:right w:val="none" w:sz="0" w:space="0" w:color="auto"/>
      </w:divBdr>
    </w:div>
    <w:div w:id="1460680310">
      <w:bodyDiv w:val="1"/>
      <w:marLeft w:val="0"/>
      <w:marRight w:val="0"/>
      <w:marTop w:val="0"/>
      <w:marBottom w:val="0"/>
      <w:divBdr>
        <w:top w:val="none" w:sz="0" w:space="0" w:color="auto"/>
        <w:left w:val="none" w:sz="0" w:space="0" w:color="auto"/>
        <w:bottom w:val="none" w:sz="0" w:space="0" w:color="auto"/>
        <w:right w:val="none" w:sz="0" w:space="0" w:color="auto"/>
      </w:divBdr>
    </w:div>
    <w:div w:id="1489587480">
      <w:bodyDiv w:val="1"/>
      <w:marLeft w:val="0"/>
      <w:marRight w:val="0"/>
      <w:marTop w:val="0"/>
      <w:marBottom w:val="0"/>
      <w:divBdr>
        <w:top w:val="none" w:sz="0" w:space="0" w:color="auto"/>
        <w:left w:val="none" w:sz="0" w:space="0" w:color="auto"/>
        <w:bottom w:val="none" w:sz="0" w:space="0" w:color="auto"/>
        <w:right w:val="none" w:sz="0" w:space="0" w:color="auto"/>
      </w:divBdr>
    </w:div>
    <w:div w:id="1546260126">
      <w:bodyDiv w:val="1"/>
      <w:marLeft w:val="0"/>
      <w:marRight w:val="0"/>
      <w:marTop w:val="0"/>
      <w:marBottom w:val="0"/>
      <w:divBdr>
        <w:top w:val="none" w:sz="0" w:space="0" w:color="auto"/>
        <w:left w:val="none" w:sz="0" w:space="0" w:color="auto"/>
        <w:bottom w:val="none" w:sz="0" w:space="0" w:color="auto"/>
        <w:right w:val="none" w:sz="0" w:space="0" w:color="auto"/>
      </w:divBdr>
    </w:div>
    <w:div w:id="1605725074">
      <w:bodyDiv w:val="1"/>
      <w:marLeft w:val="0"/>
      <w:marRight w:val="0"/>
      <w:marTop w:val="0"/>
      <w:marBottom w:val="0"/>
      <w:divBdr>
        <w:top w:val="none" w:sz="0" w:space="0" w:color="auto"/>
        <w:left w:val="none" w:sz="0" w:space="0" w:color="auto"/>
        <w:bottom w:val="none" w:sz="0" w:space="0" w:color="auto"/>
        <w:right w:val="none" w:sz="0" w:space="0" w:color="auto"/>
      </w:divBdr>
    </w:div>
    <w:div w:id="1660037721">
      <w:bodyDiv w:val="1"/>
      <w:marLeft w:val="0"/>
      <w:marRight w:val="0"/>
      <w:marTop w:val="0"/>
      <w:marBottom w:val="0"/>
      <w:divBdr>
        <w:top w:val="none" w:sz="0" w:space="0" w:color="auto"/>
        <w:left w:val="none" w:sz="0" w:space="0" w:color="auto"/>
        <w:bottom w:val="none" w:sz="0" w:space="0" w:color="auto"/>
        <w:right w:val="none" w:sz="0" w:space="0" w:color="auto"/>
      </w:divBdr>
      <w:divsChild>
        <w:div w:id="376202061">
          <w:marLeft w:val="0"/>
          <w:marRight w:val="0"/>
          <w:marTop w:val="134"/>
          <w:marBottom w:val="0"/>
          <w:divBdr>
            <w:top w:val="none" w:sz="0" w:space="0" w:color="auto"/>
            <w:left w:val="none" w:sz="0" w:space="0" w:color="auto"/>
            <w:bottom w:val="none" w:sz="0" w:space="0" w:color="auto"/>
            <w:right w:val="none" w:sz="0" w:space="0" w:color="auto"/>
          </w:divBdr>
        </w:div>
        <w:div w:id="838545405">
          <w:marLeft w:val="0"/>
          <w:marRight w:val="0"/>
          <w:marTop w:val="134"/>
          <w:marBottom w:val="0"/>
          <w:divBdr>
            <w:top w:val="none" w:sz="0" w:space="0" w:color="auto"/>
            <w:left w:val="none" w:sz="0" w:space="0" w:color="auto"/>
            <w:bottom w:val="none" w:sz="0" w:space="0" w:color="auto"/>
            <w:right w:val="none" w:sz="0" w:space="0" w:color="auto"/>
          </w:divBdr>
        </w:div>
        <w:div w:id="802843898">
          <w:marLeft w:val="0"/>
          <w:marRight w:val="0"/>
          <w:marTop w:val="134"/>
          <w:marBottom w:val="0"/>
          <w:divBdr>
            <w:top w:val="none" w:sz="0" w:space="0" w:color="auto"/>
            <w:left w:val="none" w:sz="0" w:space="0" w:color="auto"/>
            <w:bottom w:val="none" w:sz="0" w:space="0" w:color="auto"/>
            <w:right w:val="none" w:sz="0" w:space="0" w:color="auto"/>
          </w:divBdr>
        </w:div>
      </w:divsChild>
    </w:div>
    <w:div w:id="1892186451">
      <w:bodyDiv w:val="1"/>
      <w:marLeft w:val="0"/>
      <w:marRight w:val="0"/>
      <w:marTop w:val="0"/>
      <w:marBottom w:val="0"/>
      <w:divBdr>
        <w:top w:val="none" w:sz="0" w:space="0" w:color="auto"/>
        <w:left w:val="none" w:sz="0" w:space="0" w:color="auto"/>
        <w:bottom w:val="none" w:sz="0" w:space="0" w:color="auto"/>
        <w:right w:val="none" w:sz="0" w:space="0" w:color="auto"/>
      </w:divBdr>
    </w:div>
    <w:div w:id="1951008312">
      <w:bodyDiv w:val="1"/>
      <w:marLeft w:val="0"/>
      <w:marRight w:val="0"/>
      <w:marTop w:val="0"/>
      <w:marBottom w:val="0"/>
      <w:divBdr>
        <w:top w:val="none" w:sz="0" w:space="0" w:color="auto"/>
        <w:left w:val="none" w:sz="0" w:space="0" w:color="auto"/>
        <w:bottom w:val="none" w:sz="0" w:space="0" w:color="auto"/>
        <w:right w:val="none" w:sz="0" w:space="0" w:color="auto"/>
      </w:divBdr>
    </w:div>
    <w:div w:id="2018002632">
      <w:bodyDiv w:val="1"/>
      <w:marLeft w:val="0"/>
      <w:marRight w:val="0"/>
      <w:marTop w:val="0"/>
      <w:marBottom w:val="0"/>
      <w:divBdr>
        <w:top w:val="none" w:sz="0" w:space="0" w:color="auto"/>
        <w:left w:val="none" w:sz="0" w:space="0" w:color="auto"/>
        <w:bottom w:val="none" w:sz="0" w:space="0" w:color="auto"/>
        <w:right w:val="none" w:sz="0" w:space="0" w:color="auto"/>
      </w:divBdr>
    </w:div>
    <w:div w:id="2057391133">
      <w:bodyDiv w:val="1"/>
      <w:marLeft w:val="0"/>
      <w:marRight w:val="0"/>
      <w:marTop w:val="0"/>
      <w:marBottom w:val="0"/>
      <w:divBdr>
        <w:top w:val="none" w:sz="0" w:space="0" w:color="auto"/>
        <w:left w:val="none" w:sz="0" w:space="0" w:color="auto"/>
        <w:bottom w:val="none" w:sz="0" w:space="0" w:color="auto"/>
        <w:right w:val="none" w:sz="0" w:space="0" w:color="auto"/>
      </w:divBdr>
    </w:div>
    <w:div w:id="2113620712">
      <w:bodyDiv w:val="1"/>
      <w:marLeft w:val="0"/>
      <w:marRight w:val="0"/>
      <w:marTop w:val="0"/>
      <w:marBottom w:val="0"/>
      <w:divBdr>
        <w:top w:val="none" w:sz="0" w:space="0" w:color="auto"/>
        <w:left w:val="none" w:sz="0" w:space="0" w:color="auto"/>
        <w:bottom w:val="none" w:sz="0" w:space="0" w:color="auto"/>
        <w:right w:val="none" w:sz="0" w:space="0" w:color="auto"/>
      </w:divBdr>
    </w:div>
    <w:div w:id="2117672560">
      <w:bodyDiv w:val="1"/>
      <w:marLeft w:val="0"/>
      <w:marRight w:val="0"/>
      <w:marTop w:val="0"/>
      <w:marBottom w:val="0"/>
      <w:divBdr>
        <w:top w:val="none" w:sz="0" w:space="0" w:color="auto"/>
        <w:left w:val="none" w:sz="0" w:space="0" w:color="auto"/>
        <w:bottom w:val="none" w:sz="0" w:space="0" w:color="auto"/>
        <w:right w:val="none" w:sz="0" w:space="0" w:color="auto"/>
      </w:divBdr>
      <w:divsChild>
        <w:div w:id="1115096147">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ell.com/us/business/p/latitude-e5570-laptop/pd?ref=PD_Famil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20</Pages>
  <Words>3013</Words>
  <Characters>17175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Qi</dc:creator>
  <cp:keywords/>
  <dc:description/>
  <cp:lastModifiedBy>Zeng, Qi</cp:lastModifiedBy>
  <cp:revision>27</cp:revision>
  <dcterms:created xsi:type="dcterms:W3CDTF">2017-05-09T17:22:00Z</dcterms:created>
  <dcterms:modified xsi:type="dcterms:W3CDTF">2017-05-11T21:57:00Z</dcterms:modified>
</cp:coreProperties>
</file>